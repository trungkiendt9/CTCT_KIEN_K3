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fr-FR"/>
        </w:rPr>
      </w:pPr>
      <w:r w:rsidRPr="00C93929">
        <w:rPr>
          <w:rFonts w:ascii="Times New Roman" w:hAnsi="Times New Roman"/>
          <w:szCs w:val="28"/>
          <w:lang w:val="fr-FR"/>
        </w:rPr>
        <w:t>ỦY BAN NHÂN DÂN TỈNH BẮC GIANG</w:t>
      </w: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szCs w:val="28"/>
          <w:lang w:val="fr-FR"/>
        </w:rPr>
      </w:pPr>
      <w:r w:rsidRPr="00C93929">
        <w:rPr>
          <w:rFonts w:ascii="Times New Roman" w:hAnsi="Times New Roman"/>
          <w:b/>
          <w:szCs w:val="28"/>
          <w:lang w:val="fr-FR"/>
        </w:rPr>
        <w:t>TRƯỜNG CAO ĐẲNG NGHỀ CÔNG NGHỆ VIỆT – HÀN BẮC GIANG</w:t>
      </w: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r w:rsidRPr="00C93929">
        <w:rPr>
          <w:rFonts w:ascii="Times New Roman" w:hAnsi="Times New Roman"/>
          <w:b/>
          <w:bCs/>
          <w:szCs w:val="28"/>
          <w:lang w:val="pl-PL"/>
        </w:rPr>
        <w:t>CHƯƠNG TRÌNH MÔ ĐUN</w:t>
      </w: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r w:rsidRPr="00C93929">
        <w:rPr>
          <w:rFonts w:ascii="Times New Roman" w:hAnsi="Times New Roman"/>
          <w:b/>
          <w:bCs/>
          <w:szCs w:val="28"/>
          <w:lang w:val="pl-PL"/>
        </w:rPr>
        <w:t>Tên mô đun: Điện tử nâng cao</w:t>
      </w: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r w:rsidRPr="00C93929">
        <w:rPr>
          <w:rFonts w:ascii="Times New Roman" w:hAnsi="Times New Roman"/>
          <w:b/>
          <w:bCs/>
          <w:szCs w:val="28"/>
          <w:lang w:val="pl-PL"/>
        </w:rPr>
        <w:t>Mã số mô đun: MĐ 25</w:t>
      </w: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Cs/>
          <w:i/>
          <w:szCs w:val="28"/>
          <w:lang w:val="fr-FR"/>
        </w:rPr>
      </w:pPr>
      <w:proofErr w:type="gramStart"/>
      <w:r w:rsidRPr="00C93929">
        <w:rPr>
          <w:rFonts w:ascii="Times New Roman" w:hAnsi="Times New Roman"/>
          <w:bCs/>
          <w:i/>
          <w:szCs w:val="28"/>
          <w:lang w:val="fr-FR"/>
        </w:rPr>
        <w:t>( Ban</w:t>
      </w:r>
      <w:proofErr w:type="gramEnd"/>
      <w:r w:rsidRPr="00C93929">
        <w:rPr>
          <w:rFonts w:ascii="Times New Roman" w:hAnsi="Times New Roman"/>
          <w:bCs/>
          <w:i/>
          <w:szCs w:val="28"/>
          <w:lang w:val="fr-FR"/>
        </w:rPr>
        <w:t xml:space="preserve"> </w:t>
      </w:r>
      <w:proofErr w:type="spellStart"/>
      <w:r w:rsidRPr="00C93929">
        <w:rPr>
          <w:rFonts w:ascii="Times New Roman" w:hAnsi="Times New Roman"/>
          <w:bCs/>
          <w:i/>
          <w:szCs w:val="28"/>
          <w:lang w:val="fr-FR"/>
        </w:rPr>
        <w:t>hành</w:t>
      </w:r>
      <w:proofErr w:type="spellEnd"/>
      <w:r w:rsidRPr="00C93929">
        <w:rPr>
          <w:rFonts w:ascii="Times New Roman" w:hAnsi="Times New Roman"/>
          <w:bCs/>
          <w:i/>
          <w:szCs w:val="28"/>
          <w:lang w:val="fr-FR"/>
        </w:rPr>
        <w:t xml:space="preserve"> </w:t>
      </w:r>
      <w:proofErr w:type="spellStart"/>
      <w:r w:rsidRPr="00C93929">
        <w:rPr>
          <w:rFonts w:ascii="Times New Roman" w:hAnsi="Times New Roman"/>
          <w:bCs/>
          <w:i/>
          <w:szCs w:val="28"/>
          <w:lang w:val="fr-FR"/>
        </w:rPr>
        <w:t>theo</w:t>
      </w:r>
      <w:proofErr w:type="spellEnd"/>
      <w:r w:rsidRPr="00C93929">
        <w:rPr>
          <w:rFonts w:ascii="Times New Roman" w:hAnsi="Times New Roman"/>
          <w:bCs/>
          <w:i/>
          <w:szCs w:val="28"/>
          <w:lang w:val="fr-FR"/>
        </w:rPr>
        <w:t xml:space="preserve"> </w:t>
      </w:r>
      <w:proofErr w:type="spellStart"/>
      <w:r w:rsidRPr="00C93929">
        <w:rPr>
          <w:rFonts w:ascii="Times New Roman" w:hAnsi="Times New Roman"/>
          <w:bCs/>
          <w:i/>
          <w:szCs w:val="28"/>
          <w:lang w:val="fr-FR"/>
        </w:rPr>
        <w:t>Quyết</w:t>
      </w:r>
      <w:proofErr w:type="spellEnd"/>
      <w:r w:rsidRPr="00C93929">
        <w:rPr>
          <w:rFonts w:ascii="Times New Roman" w:hAnsi="Times New Roman"/>
          <w:bCs/>
          <w:i/>
          <w:szCs w:val="28"/>
          <w:lang w:val="fr-FR"/>
        </w:rPr>
        <w:t xml:space="preserve"> </w:t>
      </w:r>
      <w:proofErr w:type="spellStart"/>
      <w:r w:rsidRPr="00C93929">
        <w:rPr>
          <w:rFonts w:ascii="Times New Roman" w:hAnsi="Times New Roman"/>
          <w:bCs/>
          <w:i/>
          <w:szCs w:val="28"/>
          <w:lang w:val="fr-FR"/>
        </w:rPr>
        <w:t>định</w:t>
      </w:r>
      <w:proofErr w:type="spellEnd"/>
      <w:r w:rsidRPr="00C93929">
        <w:rPr>
          <w:rFonts w:ascii="Times New Roman" w:hAnsi="Times New Roman"/>
          <w:bCs/>
          <w:i/>
          <w:szCs w:val="28"/>
          <w:lang w:val="fr-FR"/>
        </w:rPr>
        <w:t xml:space="preserve"> </w:t>
      </w:r>
      <w:proofErr w:type="spellStart"/>
      <w:r w:rsidRPr="00C93929">
        <w:rPr>
          <w:rFonts w:ascii="Times New Roman" w:hAnsi="Times New Roman"/>
          <w:bCs/>
          <w:i/>
          <w:szCs w:val="28"/>
          <w:lang w:val="fr-FR"/>
        </w:rPr>
        <w:t>số</w:t>
      </w:r>
      <w:proofErr w:type="spellEnd"/>
      <w:r w:rsidRPr="00C93929">
        <w:rPr>
          <w:rFonts w:ascii="Times New Roman" w:hAnsi="Times New Roman"/>
          <w:bCs/>
          <w:i/>
          <w:szCs w:val="28"/>
          <w:lang w:val="fr-FR"/>
        </w:rPr>
        <w:t xml:space="preserve"> : 20 /QĐ-CĐN </w:t>
      </w:r>
      <w:proofErr w:type="spellStart"/>
      <w:r w:rsidRPr="00C93929">
        <w:rPr>
          <w:rFonts w:ascii="Times New Roman" w:hAnsi="Times New Roman"/>
          <w:bCs/>
          <w:i/>
          <w:szCs w:val="28"/>
          <w:lang w:val="fr-FR"/>
        </w:rPr>
        <w:t>ngày</w:t>
      </w:r>
      <w:proofErr w:type="spellEnd"/>
      <w:r w:rsidRPr="00C93929">
        <w:rPr>
          <w:rFonts w:ascii="Times New Roman" w:hAnsi="Times New Roman"/>
          <w:bCs/>
          <w:i/>
          <w:szCs w:val="28"/>
          <w:lang w:val="fr-FR"/>
        </w:rPr>
        <w:t xml:space="preserve"> 04  </w:t>
      </w:r>
      <w:proofErr w:type="spellStart"/>
      <w:r w:rsidRPr="00C93929">
        <w:rPr>
          <w:rFonts w:ascii="Times New Roman" w:hAnsi="Times New Roman"/>
          <w:bCs/>
          <w:i/>
          <w:szCs w:val="28"/>
          <w:lang w:val="fr-FR"/>
        </w:rPr>
        <w:t>tháng</w:t>
      </w:r>
      <w:proofErr w:type="spellEnd"/>
      <w:r w:rsidRPr="00C93929">
        <w:rPr>
          <w:rFonts w:ascii="Times New Roman" w:hAnsi="Times New Roman"/>
          <w:bCs/>
          <w:i/>
          <w:szCs w:val="28"/>
          <w:lang w:val="fr-FR"/>
        </w:rPr>
        <w:t xml:space="preserve"> 12 </w:t>
      </w:r>
      <w:proofErr w:type="spellStart"/>
      <w:r w:rsidRPr="00C93929">
        <w:rPr>
          <w:rFonts w:ascii="Times New Roman" w:hAnsi="Times New Roman"/>
          <w:bCs/>
          <w:i/>
          <w:szCs w:val="28"/>
          <w:lang w:val="fr-FR"/>
        </w:rPr>
        <w:t>năm</w:t>
      </w:r>
      <w:proofErr w:type="spellEnd"/>
      <w:r w:rsidRPr="00C93929">
        <w:rPr>
          <w:rFonts w:ascii="Times New Roman" w:hAnsi="Times New Roman"/>
          <w:bCs/>
          <w:i/>
          <w:szCs w:val="28"/>
          <w:lang w:val="fr-FR"/>
        </w:rPr>
        <w:t xml:space="preserve"> 2013</w:t>
      </w: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Cs/>
          <w:i/>
          <w:szCs w:val="28"/>
          <w:lang w:val="fr-FR"/>
        </w:rPr>
      </w:pPr>
      <w:proofErr w:type="spellStart"/>
      <w:proofErr w:type="gramStart"/>
      <w:r w:rsidRPr="00C93929">
        <w:rPr>
          <w:rFonts w:ascii="Times New Roman" w:hAnsi="Times New Roman"/>
          <w:bCs/>
          <w:i/>
          <w:szCs w:val="28"/>
          <w:lang w:val="fr-FR"/>
        </w:rPr>
        <w:t>của</w:t>
      </w:r>
      <w:proofErr w:type="spellEnd"/>
      <w:proofErr w:type="gramEnd"/>
      <w:r w:rsidRPr="00C93929">
        <w:rPr>
          <w:rFonts w:ascii="Times New Roman" w:hAnsi="Times New Roman"/>
          <w:bCs/>
          <w:i/>
          <w:szCs w:val="28"/>
          <w:lang w:val="fr-FR"/>
        </w:rPr>
        <w:t xml:space="preserve"> </w:t>
      </w:r>
      <w:proofErr w:type="spellStart"/>
      <w:r w:rsidRPr="00C93929">
        <w:rPr>
          <w:rFonts w:ascii="Times New Roman" w:hAnsi="Times New Roman"/>
          <w:bCs/>
          <w:i/>
          <w:szCs w:val="28"/>
          <w:lang w:val="fr-FR"/>
        </w:rPr>
        <w:t>Hiệu</w:t>
      </w:r>
      <w:proofErr w:type="spellEnd"/>
      <w:r w:rsidRPr="00C93929">
        <w:rPr>
          <w:rFonts w:ascii="Times New Roman" w:hAnsi="Times New Roman"/>
          <w:bCs/>
          <w:i/>
          <w:szCs w:val="28"/>
          <w:lang w:val="fr-FR"/>
        </w:rPr>
        <w:t xml:space="preserve"> </w:t>
      </w:r>
      <w:proofErr w:type="spellStart"/>
      <w:r w:rsidRPr="00C93929">
        <w:rPr>
          <w:rFonts w:ascii="Times New Roman" w:hAnsi="Times New Roman"/>
          <w:bCs/>
          <w:i/>
          <w:szCs w:val="28"/>
          <w:lang w:val="fr-FR"/>
        </w:rPr>
        <w:t>trưởng</w:t>
      </w:r>
      <w:proofErr w:type="spellEnd"/>
      <w:r w:rsidRPr="00C93929">
        <w:rPr>
          <w:rFonts w:ascii="Times New Roman" w:hAnsi="Times New Roman"/>
          <w:bCs/>
          <w:i/>
          <w:szCs w:val="28"/>
          <w:lang w:val="fr-FR"/>
        </w:rPr>
        <w:t xml:space="preserve"> </w:t>
      </w:r>
      <w:proofErr w:type="spellStart"/>
      <w:r w:rsidRPr="00C93929">
        <w:rPr>
          <w:rFonts w:ascii="Times New Roman" w:hAnsi="Times New Roman"/>
          <w:bCs/>
          <w:i/>
          <w:szCs w:val="28"/>
          <w:lang w:val="fr-FR"/>
        </w:rPr>
        <w:t>Trường</w:t>
      </w:r>
      <w:proofErr w:type="spellEnd"/>
      <w:r w:rsidRPr="00C93929">
        <w:rPr>
          <w:rFonts w:ascii="Times New Roman" w:hAnsi="Times New Roman"/>
          <w:bCs/>
          <w:i/>
          <w:szCs w:val="28"/>
          <w:lang w:val="fr-FR"/>
        </w:rPr>
        <w:t xml:space="preserve"> Cao </w:t>
      </w:r>
      <w:proofErr w:type="spellStart"/>
      <w:r w:rsidRPr="00C93929">
        <w:rPr>
          <w:rFonts w:ascii="Times New Roman" w:hAnsi="Times New Roman"/>
          <w:bCs/>
          <w:i/>
          <w:szCs w:val="28"/>
          <w:lang w:val="fr-FR"/>
        </w:rPr>
        <w:t>đẳng</w:t>
      </w:r>
      <w:proofErr w:type="spellEnd"/>
      <w:r w:rsidRPr="00C93929">
        <w:rPr>
          <w:rFonts w:ascii="Times New Roman" w:hAnsi="Times New Roman"/>
          <w:bCs/>
          <w:i/>
          <w:szCs w:val="28"/>
          <w:lang w:val="fr-FR"/>
        </w:rPr>
        <w:t xml:space="preserve"> </w:t>
      </w:r>
      <w:proofErr w:type="spellStart"/>
      <w:r w:rsidRPr="00C93929">
        <w:rPr>
          <w:rFonts w:ascii="Times New Roman" w:hAnsi="Times New Roman"/>
          <w:bCs/>
          <w:i/>
          <w:szCs w:val="28"/>
          <w:lang w:val="fr-FR"/>
        </w:rPr>
        <w:t>nghề</w:t>
      </w:r>
      <w:proofErr w:type="spellEnd"/>
      <w:r w:rsidRPr="00C93929">
        <w:rPr>
          <w:rFonts w:ascii="Times New Roman" w:hAnsi="Times New Roman"/>
          <w:bCs/>
          <w:i/>
          <w:szCs w:val="28"/>
          <w:lang w:val="fr-FR"/>
        </w:rPr>
        <w:t xml:space="preserve"> CN </w:t>
      </w:r>
      <w:proofErr w:type="spellStart"/>
      <w:r w:rsidRPr="00C93929">
        <w:rPr>
          <w:rFonts w:ascii="Times New Roman" w:hAnsi="Times New Roman"/>
          <w:bCs/>
          <w:i/>
          <w:szCs w:val="28"/>
          <w:lang w:val="fr-FR"/>
        </w:rPr>
        <w:t>Việt</w:t>
      </w:r>
      <w:proofErr w:type="spellEnd"/>
      <w:r w:rsidRPr="00C93929">
        <w:rPr>
          <w:rFonts w:ascii="Times New Roman" w:hAnsi="Times New Roman"/>
          <w:bCs/>
          <w:i/>
          <w:szCs w:val="28"/>
          <w:lang w:val="fr-FR"/>
        </w:rPr>
        <w:t xml:space="preserve">- </w:t>
      </w:r>
      <w:proofErr w:type="spellStart"/>
      <w:r w:rsidRPr="00C93929">
        <w:rPr>
          <w:rFonts w:ascii="Times New Roman" w:hAnsi="Times New Roman"/>
          <w:bCs/>
          <w:i/>
          <w:szCs w:val="28"/>
          <w:lang w:val="fr-FR"/>
        </w:rPr>
        <w:t>Hàn</w:t>
      </w:r>
      <w:proofErr w:type="spellEnd"/>
      <w:r w:rsidRPr="00C93929">
        <w:rPr>
          <w:rFonts w:ascii="Times New Roman" w:hAnsi="Times New Roman"/>
          <w:bCs/>
          <w:i/>
          <w:szCs w:val="28"/>
          <w:lang w:val="fr-FR"/>
        </w:rPr>
        <w:t xml:space="preserve"> </w:t>
      </w:r>
      <w:proofErr w:type="spellStart"/>
      <w:r w:rsidRPr="00C93929">
        <w:rPr>
          <w:rFonts w:ascii="Times New Roman" w:hAnsi="Times New Roman"/>
          <w:bCs/>
          <w:i/>
          <w:szCs w:val="28"/>
          <w:lang w:val="fr-FR"/>
        </w:rPr>
        <w:t>Bắc</w:t>
      </w:r>
      <w:proofErr w:type="spellEnd"/>
      <w:r w:rsidRPr="00C93929">
        <w:rPr>
          <w:rFonts w:ascii="Times New Roman" w:hAnsi="Times New Roman"/>
          <w:bCs/>
          <w:i/>
          <w:szCs w:val="28"/>
          <w:lang w:val="fr-FR"/>
        </w:rPr>
        <w:t xml:space="preserve"> </w:t>
      </w:r>
      <w:proofErr w:type="spellStart"/>
      <w:r w:rsidRPr="00C93929">
        <w:rPr>
          <w:rFonts w:ascii="Times New Roman" w:hAnsi="Times New Roman"/>
          <w:bCs/>
          <w:i/>
          <w:szCs w:val="28"/>
          <w:lang w:val="fr-FR"/>
        </w:rPr>
        <w:t>Giang</w:t>
      </w:r>
      <w:proofErr w:type="spellEnd"/>
      <w:r w:rsidRPr="00C93929">
        <w:rPr>
          <w:rFonts w:ascii="Times New Roman" w:hAnsi="Times New Roman"/>
          <w:bCs/>
          <w:i/>
          <w:szCs w:val="28"/>
          <w:lang w:val="fr-FR"/>
        </w:rPr>
        <w:t>)</w:t>
      </w: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i/>
          <w:i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C93929" w:rsidRPr="00C93929" w:rsidRDefault="00C93929" w:rsidP="00C93929">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r w:rsidRPr="00C93929">
        <w:rPr>
          <w:rFonts w:ascii="Times New Roman" w:hAnsi="Times New Roman"/>
          <w:b/>
          <w:spacing w:val="6"/>
          <w:szCs w:val="28"/>
          <w:lang w:val="pl-PL"/>
        </w:rPr>
        <w:t>Bắc Giang năm 2013</w:t>
      </w:r>
    </w:p>
    <w:p w:rsidR="00C93929" w:rsidRPr="00C93929" w:rsidRDefault="00C93929" w:rsidP="00C93929">
      <w:pPr>
        <w:ind w:left="270" w:hanging="270"/>
        <w:jc w:val="center"/>
        <w:rPr>
          <w:rFonts w:ascii="Times New Roman" w:hAnsi="Times New Roman"/>
          <w:b/>
          <w:szCs w:val="28"/>
          <w:lang w:val="pl-PL"/>
        </w:rPr>
      </w:pPr>
      <w:r w:rsidRPr="00C93929">
        <w:rPr>
          <w:rFonts w:ascii="Times New Roman" w:hAnsi="Times New Roman"/>
          <w:b/>
          <w:szCs w:val="28"/>
          <w:lang w:val="pl-PL"/>
        </w:rPr>
        <w:br w:type="page"/>
      </w:r>
      <w:r w:rsidRPr="00C93929">
        <w:rPr>
          <w:rFonts w:ascii="Times New Roman" w:hAnsi="Times New Roman"/>
          <w:b/>
          <w:szCs w:val="28"/>
          <w:lang w:val="pl-PL"/>
        </w:rPr>
        <w:lastRenderedPageBreak/>
        <w:t>CHƯƠNG TRÌNH MÔ ĐUN ĐÀO TẠO</w:t>
      </w:r>
    </w:p>
    <w:p w:rsidR="00C93929" w:rsidRPr="00C93929" w:rsidRDefault="00C93929" w:rsidP="00C93929">
      <w:pPr>
        <w:ind w:left="270" w:hanging="270"/>
        <w:jc w:val="center"/>
        <w:rPr>
          <w:rFonts w:ascii="Times New Roman" w:hAnsi="Times New Roman"/>
          <w:b/>
          <w:szCs w:val="28"/>
          <w:lang w:val="pl-PL"/>
        </w:rPr>
      </w:pPr>
      <w:r w:rsidRPr="00C93929">
        <w:rPr>
          <w:rFonts w:ascii="Times New Roman" w:hAnsi="Times New Roman"/>
          <w:b/>
          <w:szCs w:val="28"/>
          <w:lang w:val="pl-PL"/>
        </w:rPr>
        <w:t xml:space="preserve"> ĐIỆN TỬ NÂNG CAO</w:t>
      </w:r>
    </w:p>
    <w:p w:rsidR="00C93929" w:rsidRPr="00C93929" w:rsidRDefault="00C93929" w:rsidP="00C93929">
      <w:pPr>
        <w:pStyle w:val="BodyText"/>
        <w:tabs>
          <w:tab w:val="left" w:pos="6300"/>
        </w:tabs>
        <w:ind w:left="270" w:hanging="270"/>
        <w:outlineLvl w:val="0"/>
        <w:rPr>
          <w:b/>
          <w:lang w:val="pl-PL"/>
        </w:rPr>
      </w:pPr>
      <w:bookmarkStart w:id="0" w:name="_Toc374694173"/>
      <w:bookmarkStart w:id="1" w:name="_Toc376520329"/>
      <w:r w:rsidRPr="00C93929">
        <w:rPr>
          <w:b/>
          <w:lang w:val="pl-PL"/>
        </w:rPr>
        <w:t>Mã số mô đun: MĐ 25</w:t>
      </w:r>
      <w:bookmarkEnd w:id="0"/>
      <w:bookmarkEnd w:id="1"/>
    </w:p>
    <w:p w:rsidR="00C93929" w:rsidRPr="00C93929" w:rsidRDefault="00C93929" w:rsidP="00C93929">
      <w:pPr>
        <w:pStyle w:val="BodyText"/>
        <w:tabs>
          <w:tab w:val="left" w:pos="6300"/>
        </w:tabs>
        <w:ind w:left="270" w:hanging="270"/>
        <w:rPr>
          <w:b/>
          <w:lang w:val="pl-PL"/>
        </w:rPr>
      </w:pPr>
      <w:r w:rsidRPr="00C93929">
        <w:rPr>
          <w:b/>
          <w:lang w:val="pl-PL"/>
        </w:rPr>
        <w:t xml:space="preserve">Thời gian mô đun: 180 giờ;    </w:t>
      </w:r>
      <w:r w:rsidRPr="00C93929">
        <w:rPr>
          <w:b/>
          <w:i/>
          <w:lang w:val="pl-PL"/>
        </w:rPr>
        <w:t>(Lý thuyết: 50 giờ; Thực hành:130 giờ)</w:t>
      </w:r>
    </w:p>
    <w:p w:rsidR="00C93929" w:rsidRPr="00C93929" w:rsidRDefault="00C93929" w:rsidP="00C93929">
      <w:pPr>
        <w:tabs>
          <w:tab w:val="num" w:pos="1080"/>
        </w:tabs>
        <w:ind w:left="270" w:hanging="270"/>
        <w:jc w:val="both"/>
        <w:rPr>
          <w:rFonts w:ascii="Times New Roman" w:hAnsi="Times New Roman"/>
          <w:szCs w:val="28"/>
          <w:lang w:val="pl-PL"/>
        </w:rPr>
      </w:pPr>
    </w:p>
    <w:p w:rsidR="00C93929" w:rsidRPr="00C93929" w:rsidRDefault="00C93929" w:rsidP="00C93929">
      <w:pPr>
        <w:ind w:left="270" w:hanging="270"/>
        <w:jc w:val="both"/>
        <w:rPr>
          <w:rFonts w:ascii="Times New Roman" w:hAnsi="Times New Roman"/>
          <w:b/>
          <w:szCs w:val="28"/>
          <w:lang w:val="pl-PL"/>
        </w:rPr>
      </w:pPr>
    </w:p>
    <w:p w:rsidR="00C93929" w:rsidRPr="00C93929" w:rsidRDefault="00C93929" w:rsidP="00C93929">
      <w:pPr>
        <w:ind w:left="270" w:hanging="270"/>
        <w:jc w:val="both"/>
        <w:rPr>
          <w:rFonts w:ascii="Times New Roman" w:hAnsi="Times New Roman"/>
          <w:b/>
          <w:szCs w:val="28"/>
          <w:lang w:val="pl-PL"/>
        </w:rPr>
      </w:pPr>
      <w:r w:rsidRPr="00C93929">
        <w:rPr>
          <w:rFonts w:ascii="Times New Roman" w:hAnsi="Times New Roman"/>
          <w:b/>
          <w:szCs w:val="28"/>
          <w:lang w:val="pl-PL"/>
        </w:rPr>
        <w:t>I. VỊ TRÍ TÍNH CHẤT CỦA MÔ ĐUN</w:t>
      </w:r>
    </w:p>
    <w:p w:rsidR="00C93929" w:rsidRPr="00C93929" w:rsidRDefault="00C93929" w:rsidP="00C93929">
      <w:pPr>
        <w:pStyle w:val="ListParagraph"/>
        <w:numPr>
          <w:ilvl w:val="0"/>
          <w:numId w:val="1"/>
        </w:numPr>
        <w:tabs>
          <w:tab w:val="left" w:pos="227"/>
        </w:tabs>
        <w:spacing w:before="120"/>
        <w:ind w:left="0" w:firstLine="0"/>
        <w:jc w:val="both"/>
        <w:rPr>
          <w:spacing w:val="6"/>
          <w:sz w:val="28"/>
          <w:szCs w:val="28"/>
          <w:lang w:val="pl-PL"/>
        </w:rPr>
      </w:pPr>
      <w:r w:rsidRPr="00C93929">
        <w:rPr>
          <w:spacing w:val="6"/>
          <w:sz w:val="28"/>
          <w:szCs w:val="28"/>
          <w:lang w:val="pl-PL"/>
        </w:rPr>
        <w:t>Vị trí của mô đun:</w:t>
      </w:r>
      <w:r w:rsidRPr="00C93929">
        <w:rPr>
          <w:b/>
          <w:spacing w:val="6"/>
          <w:sz w:val="28"/>
          <w:szCs w:val="28"/>
          <w:lang w:val="pl-PL"/>
        </w:rPr>
        <w:t xml:space="preserve"> </w:t>
      </w:r>
      <w:r w:rsidRPr="00C93929">
        <w:rPr>
          <w:spacing w:val="6"/>
          <w:sz w:val="28"/>
          <w:szCs w:val="28"/>
          <w:lang w:val="pl-PL"/>
        </w:rPr>
        <w:t>Môđun được bố trí dạy cuối chương trình sau khi học xong các môn chuyên môn như: Điện tử cơ bản, điện tử công suất, kỹ thuật xung - số, Vi xử lí....</w:t>
      </w:r>
    </w:p>
    <w:p w:rsidR="00C93929" w:rsidRPr="00C93929" w:rsidRDefault="00C93929" w:rsidP="00C93929">
      <w:pPr>
        <w:pStyle w:val="ListParagraph"/>
        <w:numPr>
          <w:ilvl w:val="0"/>
          <w:numId w:val="1"/>
        </w:numPr>
        <w:tabs>
          <w:tab w:val="left" w:pos="227"/>
        </w:tabs>
        <w:spacing w:before="120"/>
        <w:ind w:left="0" w:firstLine="0"/>
        <w:jc w:val="both"/>
        <w:rPr>
          <w:spacing w:val="6"/>
          <w:sz w:val="28"/>
          <w:szCs w:val="28"/>
          <w:lang w:val="pl-PL"/>
        </w:rPr>
      </w:pPr>
      <w:r w:rsidRPr="00C93929">
        <w:rPr>
          <w:spacing w:val="6"/>
          <w:sz w:val="28"/>
          <w:szCs w:val="28"/>
          <w:lang w:val="pl-PL"/>
        </w:rPr>
        <w:t>Tính chất của mô đun:</w:t>
      </w:r>
      <w:r w:rsidRPr="00C93929">
        <w:rPr>
          <w:b/>
          <w:spacing w:val="6"/>
          <w:sz w:val="28"/>
          <w:szCs w:val="28"/>
          <w:lang w:val="pl-PL"/>
        </w:rPr>
        <w:t xml:space="preserve"> </w:t>
      </w:r>
      <w:r w:rsidRPr="00C93929">
        <w:rPr>
          <w:spacing w:val="6"/>
          <w:sz w:val="28"/>
          <w:szCs w:val="28"/>
          <w:lang w:val="pl-PL"/>
        </w:rPr>
        <w:t>Là mô đun bắt buộc.</w:t>
      </w:r>
    </w:p>
    <w:p w:rsidR="00C93929" w:rsidRPr="00C93929" w:rsidRDefault="00C93929" w:rsidP="00C93929">
      <w:pPr>
        <w:ind w:left="270" w:hanging="270"/>
        <w:jc w:val="both"/>
        <w:rPr>
          <w:rFonts w:ascii="Times New Roman" w:hAnsi="Times New Roman"/>
          <w:szCs w:val="28"/>
          <w:lang w:val="pl-PL"/>
        </w:rPr>
      </w:pPr>
    </w:p>
    <w:p w:rsidR="00C93929" w:rsidRPr="00C93929" w:rsidRDefault="00C93929" w:rsidP="00C93929">
      <w:pPr>
        <w:ind w:left="270" w:hanging="270"/>
        <w:jc w:val="both"/>
        <w:rPr>
          <w:rFonts w:ascii="Times New Roman" w:hAnsi="Times New Roman"/>
          <w:b/>
          <w:szCs w:val="28"/>
          <w:lang w:val="pl-PL"/>
        </w:rPr>
      </w:pPr>
      <w:r w:rsidRPr="00C93929">
        <w:rPr>
          <w:rFonts w:ascii="Times New Roman" w:hAnsi="Times New Roman"/>
          <w:b/>
          <w:szCs w:val="28"/>
          <w:lang w:val="pl-PL"/>
        </w:rPr>
        <w:t>II. MỤC TIÊU MÔ ĐUN</w:t>
      </w:r>
    </w:p>
    <w:p w:rsidR="00C93929" w:rsidRPr="00C93929" w:rsidRDefault="00C93929" w:rsidP="00C93929">
      <w:pPr>
        <w:pStyle w:val="ManhDV"/>
        <w:rPr>
          <w:sz w:val="28"/>
          <w:szCs w:val="28"/>
        </w:rPr>
      </w:pPr>
      <w:r w:rsidRPr="00C93929">
        <w:rPr>
          <w:sz w:val="28"/>
          <w:szCs w:val="28"/>
        </w:rPr>
        <w:t xml:space="preserve">Sau khi học xong mô đun này học viên có năng lực : </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Về kiến thức:</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Nhận dạng, đọc, đo linh kiện điện tử hàn bề mặt chính xác.</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Tìm, nhận dạng, thay thế tương đương, tra cứu được một số IC thông dụng.</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Phân tích, thiết kế được một số mạch ứng dụng phức tạp dùng IC</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Về kỹ năng:</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 xml:space="preserve">Lắp ráp, kiểm tra, thay thế được các linh kiện, mạch điện tử chuyên dụng đúng yêu cầu kỹ thuật </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 xml:space="preserve">Hàn và tháo được các mối hàn trong mạch điện, điện tử phức tạp an toàn. </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Chế tạo được các mạch in phức tạp đúng thiết kế và đạt chất lượng tốt.</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 xml:space="preserve">Về thái độ: </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 xml:space="preserve"> Rèn luyện cho học sinh thái độ nghiêm túc, cẩn thận, chính xác trong học tập và thực hiện công việc</w:t>
      </w:r>
    </w:p>
    <w:p w:rsidR="00C93929" w:rsidRPr="00C93929" w:rsidRDefault="00C93929" w:rsidP="00C93929">
      <w:pPr>
        <w:tabs>
          <w:tab w:val="left" w:pos="121"/>
        </w:tabs>
        <w:ind w:left="270" w:firstLineChars="16" w:firstLine="45"/>
        <w:jc w:val="both"/>
        <w:rPr>
          <w:rFonts w:ascii="Times New Roman" w:hAnsi="Times New Roman"/>
          <w:szCs w:val="28"/>
          <w:lang w:val="pl-PL"/>
        </w:rPr>
      </w:pPr>
    </w:p>
    <w:p w:rsidR="00C93929" w:rsidRPr="00C93929" w:rsidRDefault="00C93929" w:rsidP="00C93929">
      <w:pPr>
        <w:tabs>
          <w:tab w:val="left" w:pos="121"/>
        </w:tabs>
        <w:ind w:left="270" w:firstLineChars="16" w:firstLine="45"/>
        <w:jc w:val="both"/>
        <w:rPr>
          <w:rFonts w:ascii="Times New Roman" w:hAnsi="Times New Roman"/>
          <w:b/>
          <w:szCs w:val="28"/>
          <w:lang w:val="pl-PL"/>
        </w:rPr>
      </w:pPr>
      <w:r w:rsidRPr="00C93929">
        <w:rPr>
          <w:rFonts w:ascii="Times New Roman" w:hAnsi="Times New Roman"/>
          <w:b/>
          <w:szCs w:val="28"/>
          <w:lang w:val="pl-PL"/>
        </w:rPr>
        <w:t>III.  NỘI DUNG MÔ ĐUN</w:t>
      </w:r>
    </w:p>
    <w:p w:rsidR="00C93929" w:rsidRPr="00C93929" w:rsidRDefault="00C93929" w:rsidP="00C93929">
      <w:pPr>
        <w:tabs>
          <w:tab w:val="left" w:pos="946"/>
        </w:tabs>
        <w:ind w:left="270" w:hanging="270"/>
        <w:jc w:val="both"/>
        <w:rPr>
          <w:rFonts w:ascii="Times New Roman" w:hAnsi="Times New Roman"/>
          <w:bCs/>
          <w:i/>
          <w:szCs w:val="28"/>
          <w:lang w:val="pl-PL"/>
        </w:rPr>
      </w:pPr>
      <w:r w:rsidRPr="00C93929">
        <w:rPr>
          <w:rFonts w:ascii="Times New Roman" w:hAnsi="Times New Roman"/>
          <w:bCs/>
          <w:i/>
          <w:szCs w:val="28"/>
          <w:lang w:val="pl-PL"/>
        </w:rPr>
        <w:t>1. Nội dung tổng quát và phân bố thời gian</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010"/>
        <w:gridCol w:w="1021"/>
        <w:gridCol w:w="1269"/>
        <w:gridCol w:w="990"/>
        <w:gridCol w:w="1114"/>
      </w:tblGrid>
      <w:tr w:rsidR="00C93929" w:rsidRPr="00C93929" w:rsidTr="001A249B">
        <w:trPr>
          <w:cantSplit/>
        </w:trPr>
        <w:tc>
          <w:tcPr>
            <w:tcW w:w="810" w:type="dxa"/>
            <w:vMerge w:val="restart"/>
            <w:tcBorders>
              <w:top w:val="single" w:sz="4" w:space="0" w:color="auto"/>
              <w:left w:val="single" w:sz="4" w:space="0" w:color="auto"/>
              <w:bottom w:val="single" w:sz="4" w:space="0" w:color="auto"/>
              <w:right w:val="single" w:sz="4" w:space="0" w:color="auto"/>
            </w:tcBorders>
            <w:vAlign w:val="center"/>
          </w:tcPr>
          <w:p w:rsidR="00C93929" w:rsidRPr="00C93929" w:rsidRDefault="00C93929" w:rsidP="001A249B">
            <w:pPr>
              <w:ind w:left="270" w:hanging="270"/>
              <w:jc w:val="center"/>
              <w:rPr>
                <w:rFonts w:ascii="Times New Roman" w:hAnsi="Times New Roman"/>
                <w:b/>
                <w:bCs/>
                <w:szCs w:val="28"/>
                <w:lang w:val="fr-FR"/>
              </w:rPr>
            </w:pPr>
            <w:r w:rsidRPr="00C93929">
              <w:rPr>
                <w:rFonts w:ascii="Times New Roman" w:hAnsi="Times New Roman"/>
                <w:b/>
                <w:bCs/>
                <w:szCs w:val="28"/>
                <w:lang w:val="fr-FR"/>
              </w:rPr>
              <w:t>STT</w:t>
            </w:r>
          </w:p>
        </w:tc>
        <w:tc>
          <w:tcPr>
            <w:tcW w:w="4010" w:type="dxa"/>
            <w:vMerge w:val="restart"/>
            <w:tcBorders>
              <w:top w:val="single" w:sz="4" w:space="0" w:color="auto"/>
              <w:left w:val="single" w:sz="4" w:space="0" w:color="auto"/>
              <w:bottom w:val="single" w:sz="4" w:space="0" w:color="auto"/>
              <w:right w:val="single" w:sz="4" w:space="0" w:color="auto"/>
            </w:tcBorders>
            <w:vAlign w:val="center"/>
          </w:tcPr>
          <w:p w:rsidR="00C93929" w:rsidRPr="00C93929" w:rsidRDefault="00C93929" w:rsidP="001A249B">
            <w:pPr>
              <w:ind w:left="270" w:hanging="270"/>
              <w:jc w:val="center"/>
              <w:rPr>
                <w:rFonts w:ascii="Times New Roman" w:hAnsi="Times New Roman"/>
                <w:bCs/>
                <w:szCs w:val="28"/>
                <w:lang w:val="fr-FR"/>
              </w:rPr>
            </w:pPr>
            <w:proofErr w:type="spellStart"/>
            <w:r w:rsidRPr="00C93929">
              <w:rPr>
                <w:rFonts w:ascii="Times New Roman" w:hAnsi="Times New Roman"/>
                <w:b/>
                <w:szCs w:val="28"/>
                <w:lang w:val="fr-FR"/>
              </w:rPr>
              <w:t>Tên</w:t>
            </w:r>
            <w:proofErr w:type="spellEnd"/>
            <w:r w:rsidRPr="00C93929">
              <w:rPr>
                <w:rFonts w:ascii="Times New Roman" w:hAnsi="Times New Roman"/>
                <w:b/>
                <w:szCs w:val="28"/>
                <w:lang w:val="fr-FR"/>
              </w:rPr>
              <w:t xml:space="preserve"> </w:t>
            </w:r>
            <w:proofErr w:type="spellStart"/>
            <w:r w:rsidRPr="00C93929">
              <w:rPr>
                <w:rFonts w:ascii="Times New Roman" w:hAnsi="Times New Roman"/>
                <w:b/>
                <w:szCs w:val="28"/>
                <w:lang w:val="fr-FR"/>
              </w:rPr>
              <w:t>các</w:t>
            </w:r>
            <w:proofErr w:type="spellEnd"/>
            <w:r w:rsidRPr="00C93929">
              <w:rPr>
                <w:rFonts w:ascii="Times New Roman" w:hAnsi="Times New Roman"/>
                <w:b/>
                <w:szCs w:val="28"/>
                <w:lang w:val="fr-FR"/>
              </w:rPr>
              <w:t xml:space="preserve"> </w:t>
            </w:r>
            <w:proofErr w:type="spellStart"/>
            <w:r w:rsidRPr="00C93929">
              <w:rPr>
                <w:rFonts w:ascii="Times New Roman" w:hAnsi="Times New Roman"/>
                <w:b/>
                <w:szCs w:val="28"/>
                <w:lang w:val="fr-FR"/>
              </w:rPr>
              <w:t>bài</w:t>
            </w:r>
            <w:proofErr w:type="spellEnd"/>
            <w:r w:rsidRPr="00C93929">
              <w:rPr>
                <w:rFonts w:ascii="Times New Roman" w:hAnsi="Times New Roman"/>
                <w:b/>
                <w:szCs w:val="28"/>
                <w:lang w:val="fr-FR"/>
              </w:rPr>
              <w:t xml:space="preserve"> </w:t>
            </w:r>
            <w:proofErr w:type="spellStart"/>
            <w:r w:rsidRPr="00C93929">
              <w:rPr>
                <w:rFonts w:ascii="Times New Roman" w:hAnsi="Times New Roman"/>
                <w:b/>
                <w:szCs w:val="28"/>
                <w:lang w:val="fr-FR"/>
              </w:rPr>
              <w:t>trong</w:t>
            </w:r>
            <w:proofErr w:type="spellEnd"/>
            <w:r w:rsidRPr="00C93929">
              <w:rPr>
                <w:rFonts w:ascii="Times New Roman" w:hAnsi="Times New Roman"/>
                <w:b/>
                <w:szCs w:val="28"/>
                <w:lang w:val="fr-FR"/>
              </w:rPr>
              <w:t xml:space="preserve"> </w:t>
            </w:r>
            <w:proofErr w:type="spellStart"/>
            <w:r w:rsidRPr="00C93929">
              <w:rPr>
                <w:rFonts w:ascii="Times New Roman" w:hAnsi="Times New Roman"/>
                <w:b/>
                <w:szCs w:val="28"/>
                <w:lang w:val="fr-FR"/>
              </w:rPr>
              <w:t>mô</w:t>
            </w:r>
            <w:proofErr w:type="spellEnd"/>
            <w:r w:rsidRPr="00C93929">
              <w:rPr>
                <w:rFonts w:ascii="Times New Roman" w:hAnsi="Times New Roman"/>
                <w:b/>
                <w:szCs w:val="28"/>
                <w:lang w:val="fr-FR"/>
              </w:rPr>
              <w:t xml:space="preserve"> </w:t>
            </w:r>
            <w:proofErr w:type="spellStart"/>
            <w:r w:rsidRPr="00C93929">
              <w:rPr>
                <w:rFonts w:ascii="Times New Roman" w:hAnsi="Times New Roman"/>
                <w:b/>
                <w:szCs w:val="28"/>
                <w:lang w:val="fr-FR"/>
              </w:rPr>
              <w:t>đun</w:t>
            </w:r>
            <w:proofErr w:type="spellEnd"/>
          </w:p>
        </w:tc>
        <w:tc>
          <w:tcPr>
            <w:tcW w:w="4394" w:type="dxa"/>
            <w:gridSpan w:val="4"/>
            <w:tcBorders>
              <w:top w:val="single" w:sz="4" w:space="0" w:color="auto"/>
              <w:left w:val="single" w:sz="4" w:space="0" w:color="auto"/>
              <w:bottom w:val="single" w:sz="4" w:space="0" w:color="auto"/>
              <w:right w:val="single" w:sz="4" w:space="0" w:color="auto"/>
            </w:tcBorders>
            <w:vAlign w:val="center"/>
          </w:tcPr>
          <w:p w:rsidR="00C93929" w:rsidRPr="00C93929" w:rsidRDefault="00C93929" w:rsidP="001A249B">
            <w:pPr>
              <w:ind w:left="270" w:hanging="270"/>
              <w:jc w:val="center"/>
              <w:rPr>
                <w:rFonts w:ascii="Times New Roman" w:hAnsi="Times New Roman"/>
                <w:b/>
                <w:szCs w:val="28"/>
              </w:rPr>
            </w:pPr>
            <w:proofErr w:type="spellStart"/>
            <w:r w:rsidRPr="00C93929">
              <w:rPr>
                <w:rFonts w:ascii="Times New Roman" w:hAnsi="Times New Roman"/>
                <w:b/>
                <w:szCs w:val="28"/>
              </w:rPr>
              <w:t>Thời</w:t>
            </w:r>
            <w:proofErr w:type="spellEnd"/>
            <w:r w:rsidRPr="00C93929">
              <w:rPr>
                <w:rFonts w:ascii="Times New Roman" w:hAnsi="Times New Roman"/>
                <w:b/>
                <w:szCs w:val="28"/>
              </w:rPr>
              <w:t xml:space="preserve"> </w:t>
            </w:r>
            <w:proofErr w:type="spellStart"/>
            <w:r w:rsidRPr="00C93929">
              <w:rPr>
                <w:rFonts w:ascii="Times New Roman" w:hAnsi="Times New Roman"/>
                <w:b/>
                <w:szCs w:val="28"/>
              </w:rPr>
              <w:t>gian</w:t>
            </w:r>
            <w:proofErr w:type="spellEnd"/>
          </w:p>
        </w:tc>
      </w:tr>
      <w:tr w:rsidR="00C93929" w:rsidRPr="00C93929" w:rsidTr="001A249B">
        <w:trPr>
          <w:cantSplit/>
        </w:trPr>
        <w:tc>
          <w:tcPr>
            <w:tcW w:w="810" w:type="dxa"/>
            <w:vMerge/>
            <w:tcBorders>
              <w:top w:val="single" w:sz="4" w:space="0" w:color="auto"/>
              <w:left w:val="single" w:sz="4" w:space="0" w:color="auto"/>
              <w:bottom w:val="single" w:sz="4" w:space="0" w:color="auto"/>
              <w:right w:val="single" w:sz="4" w:space="0" w:color="auto"/>
            </w:tcBorders>
          </w:tcPr>
          <w:p w:rsidR="00C93929" w:rsidRPr="00C93929" w:rsidRDefault="00C93929" w:rsidP="001A249B">
            <w:pPr>
              <w:ind w:left="270" w:hanging="270"/>
              <w:jc w:val="both"/>
              <w:rPr>
                <w:rFonts w:ascii="Times New Roman" w:hAnsi="Times New Roman"/>
                <w:bCs/>
                <w:szCs w:val="28"/>
                <w:lang w:val="fr-FR"/>
              </w:rPr>
            </w:pPr>
          </w:p>
        </w:tc>
        <w:tc>
          <w:tcPr>
            <w:tcW w:w="4010" w:type="dxa"/>
            <w:vMerge/>
            <w:tcBorders>
              <w:top w:val="single" w:sz="4" w:space="0" w:color="auto"/>
              <w:left w:val="single" w:sz="4" w:space="0" w:color="auto"/>
              <w:bottom w:val="single" w:sz="4" w:space="0" w:color="auto"/>
              <w:right w:val="single" w:sz="4" w:space="0" w:color="auto"/>
            </w:tcBorders>
          </w:tcPr>
          <w:p w:rsidR="00C93929" w:rsidRPr="00C93929" w:rsidRDefault="00C93929" w:rsidP="001A249B">
            <w:pPr>
              <w:ind w:left="270" w:hanging="270"/>
              <w:jc w:val="both"/>
              <w:rPr>
                <w:rFonts w:ascii="Times New Roman" w:hAnsi="Times New Roman"/>
                <w:bCs/>
                <w:szCs w:val="28"/>
                <w:lang w:val="fr-FR"/>
              </w:rPr>
            </w:pPr>
          </w:p>
        </w:tc>
        <w:tc>
          <w:tcPr>
            <w:tcW w:w="1021" w:type="dxa"/>
            <w:tcBorders>
              <w:top w:val="single" w:sz="4" w:space="0" w:color="auto"/>
              <w:left w:val="single" w:sz="4" w:space="0" w:color="auto"/>
              <w:bottom w:val="single" w:sz="4" w:space="0" w:color="auto"/>
              <w:right w:val="single" w:sz="4" w:space="0" w:color="auto"/>
            </w:tcBorders>
          </w:tcPr>
          <w:p w:rsidR="00C93929" w:rsidRPr="00C93929" w:rsidRDefault="00C93929" w:rsidP="001A249B">
            <w:pPr>
              <w:ind w:left="270" w:hanging="270"/>
              <w:jc w:val="center"/>
              <w:rPr>
                <w:rFonts w:ascii="Times New Roman" w:hAnsi="Times New Roman"/>
                <w:b/>
                <w:szCs w:val="28"/>
              </w:rPr>
            </w:pPr>
            <w:proofErr w:type="spellStart"/>
            <w:r w:rsidRPr="00C93929">
              <w:rPr>
                <w:rFonts w:ascii="Times New Roman" w:hAnsi="Times New Roman"/>
                <w:b/>
                <w:szCs w:val="28"/>
              </w:rPr>
              <w:t>Tổng</w:t>
            </w:r>
            <w:proofErr w:type="spellEnd"/>
            <w:r w:rsidRPr="00C93929">
              <w:rPr>
                <w:rFonts w:ascii="Times New Roman" w:hAnsi="Times New Roman"/>
                <w:b/>
                <w:szCs w:val="28"/>
              </w:rPr>
              <w:t xml:space="preserve"> </w:t>
            </w:r>
            <w:proofErr w:type="spellStart"/>
            <w:r w:rsidRPr="00C93929">
              <w:rPr>
                <w:rFonts w:ascii="Times New Roman" w:hAnsi="Times New Roman"/>
                <w:b/>
                <w:szCs w:val="28"/>
              </w:rPr>
              <w:t>số</w:t>
            </w:r>
            <w:proofErr w:type="spellEnd"/>
          </w:p>
        </w:tc>
        <w:tc>
          <w:tcPr>
            <w:tcW w:w="1269" w:type="dxa"/>
            <w:tcBorders>
              <w:top w:val="single" w:sz="4" w:space="0" w:color="auto"/>
              <w:left w:val="single" w:sz="4" w:space="0" w:color="auto"/>
              <w:bottom w:val="single" w:sz="4" w:space="0" w:color="auto"/>
              <w:right w:val="single" w:sz="4" w:space="0" w:color="auto"/>
            </w:tcBorders>
            <w:tcMar>
              <w:left w:w="57" w:type="dxa"/>
              <w:right w:w="57" w:type="dxa"/>
            </w:tcMar>
          </w:tcPr>
          <w:p w:rsidR="00C93929" w:rsidRPr="00C93929" w:rsidRDefault="00C93929" w:rsidP="001A249B">
            <w:pPr>
              <w:ind w:left="270" w:hanging="270"/>
              <w:jc w:val="center"/>
              <w:rPr>
                <w:rFonts w:ascii="Times New Roman" w:hAnsi="Times New Roman"/>
                <w:b/>
                <w:szCs w:val="28"/>
              </w:rPr>
            </w:pPr>
            <w:proofErr w:type="spellStart"/>
            <w:r w:rsidRPr="00C93929">
              <w:rPr>
                <w:rFonts w:ascii="Times New Roman" w:hAnsi="Times New Roman"/>
                <w:b/>
                <w:szCs w:val="28"/>
              </w:rPr>
              <w:t>Lý</w:t>
            </w:r>
            <w:proofErr w:type="spellEnd"/>
            <w:r w:rsidRPr="00C93929">
              <w:rPr>
                <w:rFonts w:ascii="Times New Roman" w:hAnsi="Times New Roman"/>
                <w:b/>
                <w:szCs w:val="28"/>
              </w:rPr>
              <w:t xml:space="preserve"> </w:t>
            </w:r>
            <w:proofErr w:type="spellStart"/>
            <w:r w:rsidRPr="00C93929">
              <w:rPr>
                <w:rFonts w:ascii="Times New Roman" w:hAnsi="Times New Roman"/>
                <w:b/>
                <w:szCs w:val="28"/>
              </w:rPr>
              <w:t>thuyết</w:t>
            </w:r>
            <w:proofErr w:type="spellEnd"/>
          </w:p>
        </w:tc>
        <w:tc>
          <w:tcPr>
            <w:tcW w:w="990" w:type="dxa"/>
            <w:tcBorders>
              <w:top w:val="single" w:sz="4" w:space="0" w:color="auto"/>
              <w:left w:val="single" w:sz="4" w:space="0" w:color="auto"/>
              <w:bottom w:val="single" w:sz="4" w:space="0" w:color="auto"/>
              <w:right w:val="single" w:sz="4" w:space="0" w:color="auto"/>
            </w:tcBorders>
            <w:tcMar>
              <w:left w:w="57" w:type="dxa"/>
              <w:right w:w="57" w:type="dxa"/>
            </w:tcMar>
          </w:tcPr>
          <w:p w:rsidR="00C93929" w:rsidRPr="00C93929" w:rsidRDefault="00C93929" w:rsidP="001A249B">
            <w:pPr>
              <w:ind w:left="270" w:hanging="270"/>
              <w:jc w:val="center"/>
              <w:rPr>
                <w:rFonts w:ascii="Times New Roman" w:hAnsi="Times New Roman"/>
                <w:b/>
                <w:szCs w:val="28"/>
              </w:rPr>
            </w:pPr>
            <w:proofErr w:type="spellStart"/>
            <w:r w:rsidRPr="00C93929">
              <w:rPr>
                <w:rFonts w:ascii="Times New Roman" w:hAnsi="Times New Roman"/>
                <w:b/>
                <w:szCs w:val="28"/>
              </w:rPr>
              <w:t>Thực</w:t>
            </w:r>
            <w:proofErr w:type="spellEnd"/>
            <w:r w:rsidRPr="00C93929">
              <w:rPr>
                <w:rFonts w:ascii="Times New Roman" w:hAnsi="Times New Roman"/>
                <w:b/>
                <w:szCs w:val="28"/>
              </w:rPr>
              <w:t xml:space="preserve"> </w:t>
            </w:r>
            <w:proofErr w:type="spellStart"/>
            <w:r w:rsidRPr="00C93929">
              <w:rPr>
                <w:rFonts w:ascii="Times New Roman" w:hAnsi="Times New Roman"/>
                <w:b/>
                <w:szCs w:val="28"/>
              </w:rPr>
              <w:t>hành</w:t>
            </w:r>
            <w:proofErr w:type="spellEnd"/>
          </w:p>
        </w:tc>
        <w:tc>
          <w:tcPr>
            <w:tcW w:w="1114" w:type="dxa"/>
            <w:tcBorders>
              <w:top w:val="single" w:sz="4" w:space="0" w:color="auto"/>
              <w:left w:val="single" w:sz="4" w:space="0" w:color="auto"/>
              <w:bottom w:val="single" w:sz="4" w:space="0" w:color="auto"/>
              <w:right w:val="single" w:sz="4" w:space="0" w:color="auto"/>
            </w:tcBorders>
            <w:tcMar>
              <w:left w:w="57" w:type="dxa"/>
              <w:right w:w="57" w:type="dxa"/>
            </w:tcMar>
          </w:tcPr>
          <w:p w:rsidR="00C93929" w:rsidRPr="00C93929" w:rsidRDefault="00C93929" w:rsidP="001A249B">
            <w:pPr>
              <w:ind w:left="270" w:hanging="270"/>
              <w:jc w:val="center"/>
              <w:rPr>
                <w:rFonts w:ascii="Times New Roman" w:hAnsi="Times New Roman"/>
                <w:b/>
                <w:szCs w:val="28"/>
              </w:rPr>
            </w:pPr>
            <w:proofErr w:type="spellStart"/>
            <w:r w:rsidRPr="00C93929">
              <w:rPr>
                <w:rFonts w:ascii="Times New Roman" w:hAnsi="Times New Roman"/>
                <w:b/>
                <w:szCs w:val="28"/>
              </w:rPr>
              <w:t>Kiểm</w:t>
            </w:r>
            <w:proofErr w:type="spellEnd"/>
            <w:r w:rsidRPr="00C93929">
              <w:rPr>
                <w:rFonts w:ascii="Times New Roman" w:hAnsi="Times New Roman"/>
                <w:b/>
                <w:szCs w:val="28"/>
              </w:rPr>
              <w:t xml:space="preserve"> </w:t>
            </w:r>
            <w:proofErr w:type="spellStart"/>
            <w:r w:rsidRPr="00C93929">
              <w:rPr>
                <w:rFonts w:ascii="Times New Roman" w:hAnsi="Times New Roman"/>
                <w:b/>
                <w:szCs w:val="28"/>
              </w:rPr>
              <w:t>tra</w:t>
            </w:r>
            <w:proofErr w:type="spellEnd"/>
          </w:p>
        </w:tc>
      </w:tr>
      <w:tr w:rsidR="00C93929" w:rsidRPr="00C93929" w:rsidTr="001A249B">
        <w:tc>
          <w:tcPr>
            <w:tcW w:w="810" w:type="dxa"/>
            <w:tcBorders>
              <w:top w:val="single" w:sz="4" w:space="0" w:color="auto"/>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bCs/>
                <w:szCs w:val="28"/>
                <w:lang w:val="fr-FR"/>
              </w:rPr>
            </w:pPr>
            <w:r w:rsidRPr="00C93929">
              <w:rPr>
                <w:rFonts w:ascii="Times New Roman" w:hAnsi="Times New Roman"/>
                <w:bCs/>
                <w:szCs w:val="28"/>
                <w:lang w:val="fr-FR"/>
              </w:rPr>
              <w:t>1</w:t>
            </w:r>
          </w:p>
        </w:tc>
        <w:tc>
          <w:tcPr>
            <w:tcW w:w="4010" w:type="dxa"/>
            <w:tcBorders>
              <w:top w:val="single" w:sz="4" w:space="0" w:color="auto"/>
              <w:left w:val="single" w:sz="4" w:space="0" w:color="auto"/>
              <w:bottom w:val="nil"/>
              <w:right w:val="single" w:sz="4" w:space="0" w:color="auto"/>
            </w:tcBorders>
          </w:tcPr>
          <w:p w:rsidR="00C93929" w:rsidRPr="00C93929" w:rsidRDefault="00C93929" w:rsidP="001A249B">
            <w:pPr>
              <w:tabs>
                <w:tab w:val="left" w:pos="6300"/>
                <w:tab w:val="center" w:pos="6521"/>
              </w:tabs>
              <w:ind w:left="270" w:hanging="270"/>
              <w:jc w:val="both"/>
              <w:rPr>
                <w:rFonts w:ascii="Times New Roman" w:hAnsi="Times New Roman"/>
                <w:szCs w:val="28"/>
                <w:lang w:val="fr-FR"/>
              </w:rPr>
            </w:pPr>
            <w:proofErr w:type="spellStart"/>
            <w:r w:rsidRPr="00C93929">
              <w:rPr>
                <w:rFonts w:ascii="Times New Roman" w:hAnsi="Times New Roman"/>
                <w:szCs w:val="28"/>
                <w:lang w:val="fr-FR"/>
              </w:rPr>
              <w:t>Đọc</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đo</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kiểm</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tra</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linh</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kiện</w:t>
            </w:r>
            <w:proofErr w:type="spellEnd"/>
            <w:r w:rsidRPr="00C93929">
              <w:rPr>
                <w:rFonts w:ascii="Times New Roman" w:hAnsi="Times New Roman"/>
                <w:szCs w:val="28"/>
                <w:lang w:val="fr-FR"/>
              </w:rPr>
              <w:t xml:space="preserve"> SMD</w:t>
            </w:r>
          </w:p>
        </w:tc>
        <w:tc>
          <w:tcPr>
            <w:tcW w:w="1021" w:type="dxa"/>
            <w:tcBorders>
              <w:top w:val="single" w:sz="4" w:space="0" w:color="auto"/>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lang w:val="fr-FR"/>
              </w:rPr>
            </w:pPr>
            <w:r w:rsidRPr="00C93929">
              <w:rPr>
                <w:rFonts w:ascii="Times New Roman" w:hAnsi="Times New Roman"/>
                <w:szCs w:val="28"/>
                <w:lang w:val="fr-FR"/>
              </w:rPr>
              <w:t>30</w:t>
            </w:r>
          </w:p>
        </w:tc>
        <w:tc>
          <w:tcPr>
            <w:tcW w:w="1269" w:type="dxa"/>
            <w:tcBorders>
              <w:top w:val="single" w:sz="4" w:space="0" w:color="auto"/>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lang w:val="fr-FR"/>
              </w:rPr>
            </w:pPr>
            <w:r w:rsidRPr="00C93929">
              <w:rPr>
                <w:rFonts w:ascii="Times New Roman" w:hAnsi="Times New Roman"/>
                <w:szCs w:val="28"/>
                <w:lang w:val="fr-FR"/>
              </w:rPr>
              <w:t>4</w:t>
            </w:r>
          </w:p>
        </w:tc>
        <w:tc>
          <w:tcPr>
            <w:tcW w:w="990" w:type="dxa"/>
            <w:tcBorders>
              <w:top w:val="single" w:sz="4" w:space="0" w:color="auto"/>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lang w:val="fr-FR"/>
              </w:rPr>
            </w:pPr>
            <w:r w:rsidRPr="00C93929">
              <w:rPr>
                <w:rFonts w:ascii="Times New Roman" w:hAnsi="Times New Roman"/>
                <w:szCs w:val="28"/>
                <w:lang w:val="fr-FR"/>
              </w:rPr>
              <w:t>24</w:t>
            </w:r>
          </w:p>
        </w:tc>
        <w:tc>
          <w:tcPr>
            <w:tcW w:w="1114" w:type="dxa"/>
            <w:tcBorders>
              <w:top w:val="single" w:sz="4" w:space="0" w:color="auto"/>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lang w:val="fr-FR"/>
              </w:rPr>
            </w:pPr>
            <w:r w:rsidRPr="00C93929">
              <w:rPr>
                <w:rFonts w:ascii="Times New Roman" w:hAnsi="Times New Roman"/>
                <w:szCs w:val="28"/>
                <w:lang w:val="fr-FR"/>
              </w:rPr>
              <w:t>2</w:t>
            </w:r>
          </w:p>
        </w:tc>
      </w:tr>
      <w:tr w:rsidR="00C93929" w:rsidRPr="00C93929" w:rsidTr="001A249B">
        <w:tc>
          <w:tcPr>
            <w:tcW w:w="810"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bCs/>
                <w:szCs w:val="28"/>
                <w:lang w:val="fr-FR"/>
              </w:rPr>
            </w:pPr>
            <w:r w:rsidRPr="00C93929">
              <w:rPr>
                <w:rFonts w:ascii="Times New Roman" w:hAnsi="Times New Roman"/>
                <w:bCs/>
                <w:szCs w:val="28"/>
                <w:lang w:val="fr-FR"/>
              </w:rPr>
              <w:t>2</w:t>
            </w:r>
          </w:p>
        </w:tc>
        <w:tc>
          <w:tcPr>
            <w:tcW w:w="4010" w:type="dxa"/>
            <w:tcBorders>
              <w:top w:val="nil"/>
              <w:left w:val="single" w:sz="4" w:space="0" w:color="auto"/>
              <w:bottom w:val="nil"/>
              <w:right w:val="single" w:sz="4" w:space="0" w:color="auto"/>
            </w:tcBorders>
          </w:tcPr>
          <w:p w:rsidR="00C93929" w:rsidRPr="00C93929" w:rsidRDefault="00C93929" w:rsidP="001A249B">
            <w:pPr>
              <w:tabs>
                <w:tab w:val="left" w:pos="6300"/>
                <w:tab w:val="center" w:pos="6521"/>
              </w:tabs>
              <w:ind w:left="270" w:hanging="270"/>
              <w:jc w:val="both"/>
              <w:rPr>
                <w:rFonts w:ascii="Times New Roman" w:hAnsi="Times New Roman"/>
                <w:bCs/>
                <w:szCs w:val="28"/>
                <w:lang w:val="pt-BR"/>
              </w:rPr>
            </w:pPr>
            <w:r w:rsidRPr="00C93929">
              <w:rPr>
                <w:rFonts w:ascii="Times New Roman" w:hAnsi="Times New Roman"/>
                <w:bCs/>
                <w:szCs w:val="28"/>
                <w:lang w:val="pt-BR"/>
              </w:rPr>
              <w:t>Kỹ thuật hàn IC</w:t>
            </w:r>
          </w:p>
        </w:tc>
        <w:tc>
          <w:tcPr>
            <w:tcW w:w="1021"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20</w:t>
            </w:r>
          </w:p>
        </w:tc>
        <w:tc>
          <w:tcPr>
            <w:tcW w:w="1269"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6</w:t>
            </w:r>
          </w:p>
        </w:tc>
        <w:tc>
          <w:tcPr>
            <w:tcW w:w="990"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13</w:t>
            </w:r>
          </w:p>
        </w:tc>
        <w:tc>
          <w:tcPr>
            <w:tcW w:w="1114"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1</w:t>
            </w:r>
          </w:p>
        </w:tc>
      </w:tr>
      <w:tr w:rsidR="00C93929" w:rsidRPr="00C93929" w:rsidTr="001A249B">
        <w:tc>
          <w:tcPr>
            <w:tcW w:w="810"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bCs/>
                <w:szCs w:val="28"/>
                <w:lang w:val="fr-FR"/>
              </w:rPr>
            </w:pPr>
            <w:r w:rsidRPr="00C93929">
              <w:rPr>
                <w:rFonts w:ascii="Times New Roman" w:hAnsi="Times New Roman"/>
                <w:bCs/>
                <w:szCs w:val="28"/>
                <w:lang w:val="fr-FR"/>
              </w:rPr>
              <w:t>3</w:t>
            </w:r>
          </w:p>
        </w:tc>
        <w:tc>
          <w:tcPr>
            <w:tcW w:w="4010" w:type="dxa"/>
            <w:tcBorders>
              <w:top w:val="nil"/>
              <w:left w:val="single" w:sz="4" w:space="0" w:color="auto"/>
              <w:bottom w:val="nil"/>
              <w:right w:val="single" w:sz="4" w:space="0" w:color="auto"/>
            </w:tcBorders>
          </w:tcPr>
          <w:p w:rsidR="00C93929" w:rsidRPr="00C93929" w:rsidRDefault="00C93929" w:rsidP="001A249B">
            <w:pPr>
              <w:ind w:left="270" w:hanging="270"/>
              <w:jc w:val="both"/>
              <w:rPr>
                <w:rFonts w:ascii="Times New Roman" w:hAnsi="Times New Roman"/>
                <w:bCs/>
                <w:szCs w:val="28"/>
                <w:lang w:val="fr-FR"/>
              </w:rPr>
            </w:pPr>
            <w:proofErr w:type="spellStart"/>
            <w:r w:rsidRPr="00C93929">
              <w:rPr>
                <w:rFonts w:ascii="Times New Roman" w:hAnsi="Times New Roman"/>
                <w:szCs w:val="28"/>
                <w:lang w:val="fr-FR"/>
              </w:rPr>
              <w:t>Mạch</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điện</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tử</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nâng</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cao</w:t>
            </w:r>
            <w:proofErr w:type="spellEnd"/>
          </w:p>
        </w:tc>
        <w:tc>
          <w:tcPr>
            <w:tcW w:w="1021"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100</w:t>
            </w:r>
          </w:p>
        </w:tc>
        <w:tc>
          <w:tcPr>
            <w:tcW w:w="1269"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32</w:t>
            </w:r>
          </w:p>
        </w:tc>
        <w:tc>
          <w:tcPr>
            <w:tcW w:w="990"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64</w:t>
            </w:r>
          </w:p>
        </w:tc>
        <w:tc>
          <w:tcPr>
            <w:tcW w:w="1114"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4</w:t>
            </w:r>
          </w:p>
        </w:tc>
      </w:tr>
      <w:tr w:rsidR="00C93929" w:rsidRPr="00C93929" w:rsidTr="001A249B">
        <w:tc>
          <w:tcPr>
            <w:tcW w:w="810"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bCs/>
                <w:szCs w:val="28"/>
                <w:lang w:val="fr-FR"/>
              </w:rPr>
            </w:pPr>
            <w:r w:rsidRPr="00C93929">
              <w:rPr>
                <w:rFonts w:ascii="Times New Roman" w:hAnsi="Times New Roman"/>
                <w:bCs/>
                <w:szCs w:val="28"/>
                <w:lang w:val="fr-FR"/>
              </w:rPr>
              <w:t>4</w:t>
            </w:r>
          </w:p>
        </w:tc>
        <w:tc>
          <w:tcPr>
            <w:tcW w:w="4010" w:type="dxa"/>
            <w:tcBorders>
              <w:top w:val="nil"/>
              <w:left w:val="single" w:sz="4" w:space="0" w:color="auto"/>
              <w:bottom w:val="nil"/>
              <w:right w:val="single" w:sz="4" w:space="0" w:color="auto"/>
            </w:tcBorders>
          </w:tcPr>
          <w:p w:rsidR="00C93929" w:rsidRPr="00C93929" w:rsidRDefault="00C93929" w:rsidP="001A249B">
            <w:pPr>
              <w:ind w:left="270" w:hanging="270"/>
              <w:jc w:val="both"/>
              <w:rPr>
                <w:rFonts w:ascii="Times New Roman" w:hAnsi="Times New Roman"/>
                <w:szCs w:val="28"/>
                <w:lang w:val="fr-FR"/>
              </w:rPr>
            </w:pPr>
            <w:proofErr w:type="spellStart"/>
            <w:r w:rsidRPr="00C93929">
              <w:rPr>
                <w:rFonts w:ascii="Times New Roman" w:hAnsi="Times New Roman"/>
                <w:szCs w:val="28"/>
                <w:lang w:val="fr-FR"/>
              </w:rPr>
              <w:t>Chế</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tạo</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mạch</w:t>
            </w:r>
            <w:proofErr w:type="spellEnd"/>
            <w:r w:rsidRPr="00C93929">
              <w:rPr>
                <w:rFonts w:ascii="Times New Roman" w:hAnsi="Times New Roman"/>
                <w:szCs w:val="28"/>
                <w:lang w:val="fr-FR"/>
              </w:rPr>
              <w:t xml:space="preserve"> in </w:t>
            </w:r>
            <w:proofErr w:type="spellStart"/>
            <w:r w:rsidRPr="00C93929">
              <w:rPr>
                <w:rFonts w:ascii="Times New Roman" w:hAnsi="Times New Roman"/>
                <w:szCs w:val="28"/>
                <w:lang w:val="fr-FR"/>
              </w:rPr>
              <w:t>phức</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tạp</w:t>
            </w:r>
            <w:proofErr w:type="spellEnd"/>
          </w:p>
        </w:tc>
        <w:tc>
          <w:tcPr>
            <w:tcW w:w="1021"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30</w:t>
            </w:r>
          </w:p>
        </w:tc>
        <w:tc>
          <w:tcPr>
            <w:tcW w:w="1269"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8</w:t>
            </w:r>
          </w:p>
        </w:tc>
        <w:tc>
          <w:tcPr>
            <w:tcW w:w="990"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20</w:t>
            </w:r>
          </w:p>
        </w:tc>
        <w:tc>
          <w:tcPr>
            <w:tcW w:w="1114" w:type="dxa"/>
            <w:tcBorders>
              <w:top w:val="nil"/>
              <w:left w:val="single" w:sz="4" w:space="0" w:color="auto"/>
              <w:bottom w:val="nil"/>
              <w:right w:val="single" w:sz="4" w:space="0" w:color="auto"/>
            </w:tcBorders>
          </w:tcPr>
          <w:p w:rsidR="00C93929" w:rsidRPr="00C93929" w:rsidRDefault="00C93929" w:rsidP="001A249B">
            <w:pPr>
              <w:ind w:left="270" w:hanging="270"/>
              <w:jc w:val="center"/>
              <w:rPr>
                <w:rFonts w:ascii="Times New Roman" w:hAnsi="Times New Roman"/>
                <w:szCs w:val="28"/>
              </w:rPr>
            </w:pPr>
            <w:r w:rsidRPr="00C93929">
              <w:rPr>
                <w:rFonts w:ascii="Times New Roman" w:hAnsi="Times New Roman"/>
                <w:szCs w:val="28"/>
              </w:rPr>
              <w:t>2</w:t>
            </w:r>
          </w:p>
        </w:tc>
      </w:tr>
      <w:tr w:rsidR="00C93929" w:rsidRPr="00C93929" w:rsidTr="001A249B">
        <w:tc>
          <w:tcPr>
            <w:tcW w:w="810" w:type="dxa"/>
            <w:tcBorders>
              <w:top w:val="single" w:sz="4" w:space="0" w:color="auto"/>
              <w:left w:val="single" w:sz="4" w:space="0" w:color="auto"/>
              <w:bottom w:val="single" w:sz="4" w:space="0" w:color="auto"/>
              <w:right w:val="single" w:sz="4" w:space="0" w:color="auto"/>
            </w:tcBorders>
          </w:tcPr>
          <w:p w:rsidR="00C93929" w:rsidRPr="00C93929" w:rsidRDefault="00C93929" w:rsidP="001A249B">
            <w:pPr>
              <w:ind w:left="270" w:hanging="270"/>
              <w:jc w:val="center"/>
              <w:rPr>
                <w:rFonts w:ascii="Times New Roman" w:hAnsi="Times New Roman"/>
                <w:bCs/>
                <w:szCs w:val="28"/>
                <w:lang w:val="de-DE"/>
              </w:rPr>
            </w:pPr>
          </w:p>
        </w:tc>
        <w:tc>
          <w:tcPr>
            <w:tcW w:w="4010" w:type="dxa"/>
            <w:tcBorders>
              <w:top w:val="single" w:sz="4" w:space="0" w:color="auto"/>
              <w:left w:val="single" w:sz="4" w:space="0" w:color="auto"/>
              <w:bottom w:val="single" w:sz="4" w:space="0" w:color="auto"/>
              <w:right w:val="single" w:sz="4" w:space="0" w:color="auto"/>
            </w:tcBorders>
          </w:tcPr>
          <w:p w:rsidR="00C93929" w:rsidRPr="00C93929" w:rsidRDefault="00C93929" w:rsidP="001A249B">
            <w:pPr>
              <w:ind w:left="270" w:hanging="270"/>
              <w:jc w:val="center"/>
              <w:rPr>
                <w:rFonts w:ascii="Times New Roman" w:hAnsi="Times New Roman"/>
                <w:b/>
                <w:bCs/>
                <w:szCs w:val="28"/>
                <w:lang w:val="de-DE"/>
              </w:rPr>
            </w:pPr>
            <w:proofErr w:type="spellStart"/>
            <w:r w:rsidRPr="00C93929">
              <w:rPr>
                <w:rFonts w:ascii="Times New Roman" w:hAnsi="Times New Roman"/>
                <w:b/>
                <w:bCs/>
                <w:szCs w:val="28"/>
              </w:rPr>
              <w:t>Tổng</w:t>
            </w:r>
            <w:proofErr w:type="spellEnd"/>
          </w:p>
        </w:tc>
        <w:tc>
          <w:tcPr>
            <w:tcW w:w="1021" w:type="dxa"/>
            <w:tcBorders>
              <w:top w:val="single" w:sz="4" w:space="0" w:color="auto"/>
              <w:left w:val="single" w:sz="4" w:space="0" w:color="auto"/>
              <w:bottom w:val="single" w:sz="4" w:space="0" w:color="auto"/>
              <w:right w:val="single" w:sz="4" w:space="0" w:color="auto"/>
            </w:tcBorders>
          </w:tcPr>
          <w:p w:rsidR="00C93929" w:rsidRPr="00C93929" w:rsidRDefault="00C93929" w:rsidP="001A249B">
            <w:pPr>
              <w:ind w:left="270" w:hanging="270"/>
              <w:jc w:val="center"/>
              <w:rPr>
                <w:rFonts w:ascii="Times New Roman" w:hAnsi="Times New Roman"/>
                <w:b/>
                <w:bCs/>
                <w:szCs w:val="28"/>
                <w:lang w:val="de-DE"/>
              </w:rPr>
            </w:pPr>
            <w:r w:rsidRPr="00C93929">
              <w:rPr>
                <w:rFonts w:ascii="Times New Roman" w:hAnsi="Times New Roman"/>
                <w:b/>
                <w:bCs/>
                <w:szCs w:val="28"/>
                <w:lang w:val="de-DE"/>
              </w:rPr>
              <w:t>180</w:t>
            </w:r>
          </w:p>
        </w:tc>
        <w:tc>
          <w:tcPr>
            <w:tcW w:w="1269" w:type="dxa"/>
            <w:tcBorders>
              <w:top w:val="single" w:sz="4" w:space="0" w:color="auto"/>
              <w:left w:val="single" w:sz="4" w:space="0" w:color="auto"/>
              <w:bottom w:val="single" w:sz="4" w:space="0" w:color="auto"/>
              <w:right w:val="single" w:sz="4" w:space="0" w:color="auto"/>
            </w:tcBorders>
          </w:tcPr>
          <w:p w:rsidR="00C93929" w:rsidRPr="00C93929" w:rsidRDefault="00C93929" w:rsidP="001A249B">
            <w:pPr>
              <w:ind w:left="270" w:hanging="270"/>
              <w:jc w:val="center"/>
              <w:rPr>
                <w:rFonts w:ascii="Times New Roman" w:hAnsi="Times New Roman"/>
                <w:b/>
                <w:bCs/>
                <w:szCs w:val="28"/>
                <w:lang w:val="de-DE"/>
              </w:rPr>
            </w:pPr>
            <w:r w:rsidRPr="00C93929">
              <w:rPr>
                <w:rFonts w:ascii="Times New Roman" w:hAnsi="Times New Roman"/>
                <w:b/>
                <w:bCs/>
                <w:szCs w:val="28"/>
                <w:lang w:val="de-DE"/>
              </w:rPr>
              <w:t>50</w:t>
            </w:r>
          </w:p>
        </w:tc>
        <w:tc>
          <w:tcPr>
            <w:tcW w:w="990" w:type="dxa"/>
            <w:tcBorders>
              <w:top w:val="single" w:sz="4" w:space="0" w:color="auto"/>
              <w:left w:val="single" w:sz="4" w:space="0" w:color="auto"/>
              <w:bottom w:val="single" w:sz="4" w:space="0" w:color="auto"/>
              <w:right w:val="single" w:sz="4" w:space="0" w:color="auto"/>
            </w:tcBorders>
          </w:tcPr>
          <w:p w:rsidR="00C93929" w:rsidRPr="00C93929" w:rsidRDefault="00C93929" w:rsidP="001A249B">
            <w:pPr>
              <w:ind w:left="270" w:hanging="270"/>
              <w:jc w:val="center"/>
              <w:rPr>
                <w:rFonts w:ascii="Times New Roman" w:hAnsi="Times New Roman"/>
                <w:b/>
                <w:bCs/>
                <w:szCs w:val="28"/>
                <w:lang w:val="de-DE"/>
              </w:rPr>
            </w:pPr>
            <w:r w:rsidRPr="00C93929">
              <w:rPr>
                <w:rFonts w:ascii="Times New Roman" w:hAnsi="Times New Roman"/>
                <w:b/>
                <w:bCs/>
                <w:szCs w:val="28"/>
                <w:lang w:val="de-DE"/>
              </w:rPr>
              <w:t>121</w:t>
            </w:r>
          </w:p>
        </w:tc>
        <w:tc>
          <w:tcPr>
            <w:tcW w:w="1114" w:type="dxa"/>
            <w:tcBorders>
              <w:top w:val="single" w:sz="4" w:space="0" w:color="auto"/>
              <w:left w:val="single" w:sz="4" w:space="0" w:color="auto"/>
              <w:bottom w:val="single" w:sz="4" w:space="0" w:color="auto"/>
              <w:right w:val="single" w:sz="4" w:space="0" w:color="auto"/>
            </w:tcBorders>
          </w:tcPr>
          <w:p w:rsidR="00C93929" w:rsidRPr="00C93929" w:rsidRDefault="00C93929" w:rsidP="001A249B">
            <w:pPr>
              <w:ind w:left="270" w:hanging="270"/>
              <w:jc w:val="center"/>
              <w:rPr>
                <w:rFonts w:ascii="Times New Roman" w:hAnsi="Times New Roman"/>
                <w:b/>
                <w:szCs w:val="28"/>
              </w:rPr>
            </w:pPr>
            <w:r w:rsidRPr="00C93929">
              <w:rPr>
                <w:rFonts w:ascii="Times New Roman" w:hAnsi="Times New Roman"/>
                <w:b/>
                <w:szCs w:val="28"/>
              </w:rPr>
              <w:t>9</w:t>
            </w:r>
          </w:p>
        </w:tc>
      </w:tr>
    </w:tbl>
    <w:p w:rsidR="00C93929" w:rsidRPr="00C93929" w:rsidRDefault="00C93929" w:rsidP="00C93929">
      <w:pPr>
        <w:ind w:firstLine="720"/>
        <w:jc w:val="both"/>
        <w:rPr>
          <w:rFonts w:ascii="Times New Roman" w:hAnsi="Times New Roman"/>
          <w:bCs/>
          <w:i/>
          <w:szCs w:val="28"/>
          <w:lang w:val="vi-VN"/>
        </w:rPr>
      </w:pPr>
      <w:r w:rsidRPr="00C93929">
        <w:rPr>
          <w:rFonts w:ascii="Times New Roman" w:hAnsi="Times New Roman"/>
          <w:bCs/>
          <w:szCs w:val="28"/>
          <w:lang w:val="vi-VN"/>
        </w:rPr>
        <w:t xml:space="preserve">Ghi chú: </w:t>
      </w:r>
      <w:r w:rsidRPr="00C93929">
        <w:rPr>
          <w:rFonts w:ascii="Times New Roman" w:hAnsi="Times New Roman"/>
          <w:bCs/>
          <w:i/>
          <w:szCs w:val="28"/>
          <w:lang w:val="vi-VN"/>
        </w:rPr>
        <w:t>Thời gian kiểm tra được tích hợp giữa lý thuyết với thực hành và được tính vào giờ thực hành.</w:t>
      </w:r>
    </w:p>
    <w:p w:rsidR="00C93929" w:rsidRPr="00C93929" w:rsidRDefault="00C93929" w:rsidP="00C93929">
      <w:pPr>
        <w:tabs>
          <w:tab w:val="left" w:pos="946"/>
        </w:tabs>
        <w:ind w:left="270" w:hanging="270"/>
        <w:jc w:val="both"/>
        <w:rPr>
          <w:rFonts w:ascii="Times New Roman" w:hAnsi="Times New Roman"/>
          <w:bCs/>
          <w:i/>
          <w:szCs w:val="28"/>
          <w:lang w:val="vi-VN"/>
        </w:rPr>
      </w:pPr>
    </w:p>
    <w:p w:rsidR="00C93929" w:rsidRPr="00C93929" w:rsidRDefault="00C93929" w:rsidP="00C93929">
      <w:pPr>
        <w:tabs>
          <w:tab w:val="left" w:pos="946"/>
        </w:tabs>
        <w:ind w:left="270" w:hanging="270"/>
        <w:jc w:val="both"/>
        <w:rPr>
          <w:rFonts w:ascii="Times New Roman" w:hAnsi="Times New Roman"/>
          <w:bCs/>
          <w:i/>
          <w:szCs w:val="28"/>
          <w:lang w:val="vi-VN"/>
        </w:rPr>
      </w:pPr>
      <w:r w:rsidRPr="00C93929">
        <w:rPr>
          <w:rFonts w:ascii="Times New Roman" w:hAnsi="Times New Roman"/>
          <w:bCs/>
          <w:i/>
          <w:szCs w:val="28"/>
          <w:lang w:val="vi-VN"/>
        </w:rPr>
        <w:t>2. Nội dung chi tiết</w:t>
      </w:r>
    </w:p>
    <w:p w:rsidR="00C93929" w:rsidRPr="00C93929" w:rsidRDefault="00C93929" w:rsidP="00C93929">
      <w:pPr>
        <w:tabs>
          <w:tab w:val="left" w:pos="6300"/>
          <w:tab w:val="center" w:pos="6521"/>
        </w:tabs>
        <w:ind w:left="270" w:hanging="270"/>
        <w:jc w:val="both"/>
        <w:rPr>
          <w:rFonts w:ascii="Times New Roman" w:hAnsi="Times New Roman"/>
          <w:b/>
          <w:i/>
          <w:szCs w:val="28"/>
          <w:lang w:val="vi-VN"/>
        </w:rPr>
      </w:pPr>
      <w:r w:rsidRPr="00C93929">
        <w:rPr>
          <w:rFonts w:ascii="Times New Roman" w:hAnsi="Times New Roman"/>
          <w:b/>
          <w:szCs w:val="28"/>
          <w:lang w:val="vi-VN"/>
        </w:rPr>
        <w:lastRenderedPageBreak/>
        <w:t xml:space="preserve">  Bài 1:</w:t>
      </w:r>
      <w:r w:rsidRPr="00C93929">
        <w:rPr>
          <w:rFonts w:ascii="Times New Roman" w:hAnsi="Times New Roman"/>
          <w:szCs w:val="28"/>
          <w:lang w:val="vi-VN"/>
        </w:rPr>
        <w:t xml:space="preserve"> </w:t>
      </w:r>
      <w:r w:rsidRPr="00C93929">
        <w:rPr>
          <w:rFonts w:ascii="Times New Roman" w:hAnsi="Times New Roman"/>
          <w:b/>
          <w:szCs w:val="28"/>
          <w:lang w:val="vi-VN"/>
        </w:rPr>
        <w:t>Đọc, đo, kiểm tra linh kiện SMD</w:t>
      </w:r>
    </w:p>
    <w:p w:rsidR="00C93929" w:rsidRPr="00C93929" w:rsidRDefault="00C93929" w:rsidP="00C93929">
      <w:pPr>
        <w:tabs>
          <w:tab w:val="left" w:pos="6300"/>
          <w:tab w:val="center" w:pos="6521"/>
        </w:tabs>
        <w:ind w:left="270" w:hanging="270"/>
        <w:jc w:val="both"/>
        <w:rPr>
          <w:rFonts w:ascii="Times New Roman" w:hAnsi="Times New Roman"/>
          <w:i/>
          <w:szCs w:val="28"/>
          <w:lang w:val="vi-VN"/>
        </w:rPr>
      </w:pPr>
      <w:r w:rsidRPr="00C93929">
        <w:rPr>
          <w:rFonts w:ascii="Times New Roman" w:hAnsi="Times New Roman"/>
          <w:i/>
          <w:szCs w:val="28"/>
          <w:lang w:val="vi-VN"/>
        </w:rPr>
        <w:t>Mục tiêu:</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Phân biệt được các loại linh kiện điện tử hàn bề mặt rời và trong mạch điện.</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Đọc, tra cứu chính xác các thông số kỹ thuật linh kiện điện tử.</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Đánh giá chất lượng linh kiện bằng máy đo chuyên dụng</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Rèn luyện tính tỷ mỉ, chính xác, an toàn và vệ sinh công nghiệp</w:t>
      </w:r>
    </w:p>
    <w:p w:rsidR="00C93929" w:rsidRPr="00C93929" w:rsidRDefault="00C93929" w:rsidP="00C93929">
      <w:pPr>
        <w:ind w:left="270" w:hanging="270"/>
        <w:jc w:val="both"/>
        <w:rPr>
          <w:rFonts w:ascii="Times New Roman" w:hAnsi="Times New Roman"/>
          <w:szCs w:val="28"/>
          <w:lang w:val="vi-VN"/>
        </w:rPr>
      </w:pPr>
      <w:r w:rsidRPr="00C93929">
        <w:rPr>
          <w:rFonts w:ascii="Times New Roman" w:hAnsi="Times New Roman"/>
          <w:i/>
          <w:szCs w:val="28"/>
          <w:lang w:val="vi-VN"/>
        </w:rPr>
        <w:t xml:space="preserve">Nội dung của bài: </w:t>
      </w:r>
      <w:r w:rsidRPr="00C93929">
        <w:rPr>
          <w:rFonts w:ascii="Times New Roman" w:hAnsi="Times New Roman"/>
          <w:i/>
          <w:szCs w:val="28"/>
          <w:lang w:val="vi-VN"/>
        </w:rPr>
        <w:tab/>
      </w:r>
      <w:r w:rsidRPr="00C93929">
        <w:rPr>
          <w:rFonts w:ascii="Times New Roman" w:hAnsi="Times New Roman"/>
          <w:i/>
          <w:szCs w:val="28"/>
          <w:lang w:val="vi-VN"/>
        </w:rPr>
        <w:tab/>
      </w:r>
      <w:r w:rsidRPr="00C93929">
        <w:rPr>
          <w:rFonts w:ascii="Times New Roman" w:hAnsi="Times New Roman"/>
          <w:i/>
          <w:szCs w:val="28"/>
          <w:lang w:val="vi-VN"/>
        </w:rPr>
        <w:tab/>
      </w:r>
      <w:r w:rsidRPr="00C93929">
        <w:rPr>
          <w:rFonts w:ascii="Times New Roman" w:hAnsi="Times New Roman"/>
          <w:i/>
          <w:szCs w:val="28"/>
          <w:lang w:val="vi-VN"/>
        </w:rPr>
        <w:tab/>
        <w:t>Thời gian: 30</w:t>
      </w:r>
      <w:r w:rsidRPr="00C93929">
        <w:rPr>
          <w:rFonts w:ascii="Times New Roman" w:hAnsi="Times New Roman"/>
          <w:i/>
          <w:spacing w:val="6"/>
          <w:szCs w:val="28"/>
          <w:lang w:val="vi-VN"/>
        </w:rPr>
        <w:t xml:space="preserve"> giờ</w:t>
      </w:r>
      <w:r w:rsidRPr="00C93929">
        <w:rPr>
          <w:rFonts w:ascii="Times New Roman" w:hAnsi="Times New Roman"/>
          <w:i/>
          <w:szCs w:val="28"/>
          <w:lang w:val="vi-VN"/>
        </w:rPr>
        <w:t xml:space="preserve"> (LT: 4</w:t>
      </w:r>
      <w:r w:rsidRPr="00C93929">
        <w:rPr>
          <w:rFonts w:ascii="Times New Roman" w:hAnsi="Times New Roman"/>
          <w:i/>
          <w:spacing w:val="6"/>
          <w:szCs w:val="28"/>
          <w:lang w:val="vi-VN"/>
        </w:rPr>
        <w:t xml:space="preserve"> giờ</w:t>
      </w:r>
      <w:r w:rsidRPr="00C93929">
        <w:rPr>
          <w:rFonts w:ascii="Times New Roman" w:hAnsi="Times New Roman"/>
          <w:i/>
          <w:szCs w:val="28"/>
          <w:lang w:val="vi-VN"/>
        </w:rPr>
        <w:t>; TH:26</w:t>
      </w:r>
      <w:r w:rsidRPr="00C93929">
        <w:rPr>
          <w:rFonts w:ascii="Times New Roman" w:hAnsi="Times New Roman"/>
          <w:i/>
          <w:spacing w:val="6"/>
          <w:szCs w:val="28"/>
          <w:lang w:val="vi-VN"/>
        </w:rPr>
        <w:t xml:space="preserve"> giờ</w:t>
      </w:r>
      <w:r w:rsidRPr="00C93929">
        <w:rPr>
          <w:rFonts w:ascii="Times New Roman" w:hAnsi="Times New Roman"/>
          <w:i/>
          <w:szCs w:val="28"/>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49"/>
        <w:gridCol w:w="2518"/>
        <w:gridCol w:w="255"/>
      </w:tblGrid>
      <w:tr w:rsidR="00C93929" w:rsidRPr="00C93929" w:rsidTr="00FE3B00">
        <w:tc>
          <w:tcPr>
            <w:tcW w:w="6549" w:type="dxa"/>
          </w:tcPr>
          <w:p w:rsidR="00C93929" w:rsidRPr="00C93929" w:rsidRDefault="00C93929" w:rsidP="001A249B">
            <w:pPr>
              <w:ind w:left="270" w:hanging="270"/>
              <w:rPr>
                <w:rFonts w:ascii="Times New Roman" w:hAnsi="Times New Roman"/>
                <w:szCs w:val="28"/>
                <w:lang w:val="vi-VN"/>
              </w:rPr>
            </w:pPr>
            <w:r w:rsidRPr="00C93929">
              <w:rPr>
                <w:rFonts w:ascii="Times New Roman" w:hAnsi="Times New Roman"/>
                <w:szCs w:val="28"/>
                <w:lang w:val="vi-VN"/>
              </w:rPr>
              <w:t>1. Linh kiện hàn bề mặt (SMD)</w:t>
            </w:r>
          </w:p>
        </w:tc>
        <w:tc>
          <w:tcPr>
            <w:tcW w:w="2773" w:type="dxa"/>
            <w:gridSpan w:val="2"/>
          </w:tcPr>
          <w:p w:rsidR="00C93929" w:rsidRPr="00C93929" w:rsidRDefault="00C93929" w:rsidP="001A249B">
            <w:pPr>
              <w:ind w:left="270" w:hanging="270"/>
              <w:jc w:val="right"/>
              <w:rPr>
                <w:rFonts w:ascii="Times New Roman" w:hAnsi="Times New Roman"/>
                <w:szCs w:val="28"/>
              </w:rPr>
            </w:pPr>
            <w:r w:rsidRPr="00C93929">
              <w:rPr>
                <w:rFonts w:ascii="Times New Roman" w:hAnsi="Times New Roman"/>
                <w:i/>
                <w:szCs w:val="28"/>
                <w:lang w:val="vi-VN"/>
              </w:rPr>
              <w:t xml:space="preserve">   </w:t>
            </w:r>
            <w:proofErr w:type="spellStart"/>
            <w:r w:rsidRPr="00C93929">
              <w:rPr>
                <w:rFonts w:ascii="Times New Roman" w:hAnsi="Times New Roman"/>
                <w:i/>
                <w:szCs w:val="28"/>
              </w:rPr>
              <w:t>Thời</w:t>
            </w:r>
            <w:proofErr w:type="spellEnd"/>
            <w:r w:rsidRPr="00C93929">
              <w:rPr>
                <w:rFonts w:ascii="Times New Roman" w:hAnsi="Times New Roman"/>
                <w:i/>
                <w:szCs w:val="28"/>
              </w:rPr>
              <w:t xml:space="preserve"> </w:t>
            </w:r>
            <w:proofErr w:type="spellStart"/>
            <w:r w:rsidRPr="00C93929">
              <w:rPr>
                <w:rFonts w:ascii="Times New Roman" w:hAnsi="Times New Roman"/>
                <w:i/>
                <w:szCs w:val="28"/>
              </w:rPr>
              <w:t>gian</w:t>
            </w:r>
            <w:proofErr w:type="spellEnd"/>
            <w:r w:rsidRPr="00C93929">
              <w:rPr>
                <w:rFonts w:ascii="Times New Roman" w:hAnsi="Times New Roman"/>
                <w:i/>
                <w:szCs w:val="28"/>
              </w:rPr>
              <w:t>: 12</w:t>
            </w:r>
            <w:r w:rsidRPr="00C93929">
              <w:rPr>
                <w:rFonts w:ascii="Times New Roman" w:hAnsi="Times New Roman"/>
                <w:i/>
                <w:spacing w:val="6"/>
                <w:szCs w:val="28"/>
              </w:rPr>
              <w:t xml:space="preserve"> </w:t>
            </w:r>
            <w:proofErr w:type="spellStart"/>
            <w:r w:rsidRPr="00C93929">
              <w:rPr>
                <w:rFonts w:ascii="Times New Roman" w:hAnsi="Times New Roman"/>
                <w:i/>
                <w:spacing w:val="6"/>
                <w:szCs w:val="28"/>
              </w:rPr>
              <w:t>giờ</w:t>
            </w:r>
            <w:proofErr w:type="spellEnd"/>
          </w:p>
        </w:tc>
      </w:tr>
      <w:tr w:rsidR="00C93929" w:rsidRPr="00C93929" w:rsidTr="00FE3B00">
        <w:tc>
          <w:tcPr>
            <w:tcW w:w="6549" w:type="dxa"/>
          </w:tcPr>
          <w:p w:rsidR="00C93929" w:rsidRPr="00C93929" w:rsidRDefault="00C93929" w:rsidP="001A249B">
            <w:pPr>
              <w:ind w:left="270" w:hanging="270"/>
              <w:rPr>
                <w:rFonts w:ascii="Times New Roman" w:hAnsi="Times New Roman"/>
                <w:szCs w:val="28"/>
              </w:rPr>
            </w:pPr>
            <w:r w:rsidRPr="00C93929">
              <w:rPr>
                <w:rFonts w:ascii="Times New Roman" w:hAnsi="Times New Roman"/>
                <w:szCs w:val="28"/>
              </w:rPr>
              <w:t xml:space="preserve">      1.1. </w:t>
            </w:r>
            <w:proofErr w:type="spellStart"/>
            <w:r w:rsidRPr="00C93929">
              <w:rPr>
                <w:rFonts w:ascii="Times New Roman" w:hAnsi="Times New Roman"/>
                <w:szCs w:val="28"/>
              </w:rPr>
              <w:t>Khái</w:t>
            </w:r>
            <w:proofErr w:type="spellEnd"/>
            <w:r w:rsidRPr="00C93929">
              <w:rPr>
                <w:rFonts w:ascii="Times New Roman" w:hAnsi="Times New Roman"/>
                <w:szCs w:val="28"/>
              </w:rPr>
              <w:t xml:space="preserve"> </w:t>
            </w:r>
            <w:proofErr w:type="spellStart"/>
            <w:r w:rsidRPr="00C93929">
              <w:rPr>
                <w:rFonts w:ascii="Times New Roman" w:hAnsi="Times New Roman"/>
                <w:szCs w:val="28"/>
              </w:rPr>
              <w:t>niệm</w:t>
            </w:r>
            <w:proofErr w:type="spellEnd"/>
            <w:r w:rsidRPr="00C93929">
              <w:rPr>
                <w:rFonts w:ascii="Times New Roman" w:hAnsi="Times New Roman"/>
                <w:szCs w:val="28"/>
              </w:rPr>
              <w:t xml:space="preserve"> </w:t>
            </w:r>
            <w:proofErr w:type="spellStart"/>
            <w:r w:rsidRPr="00C93929">
              <w:rPr>
                <w:rFonts w:ascii="Times New Roman" w:hAnsi="Times New Roman"/>
                <w:szCs w:val="28"/>
              </w:rPr>
              <w:t>chung</w:t>
            </w:r>
            <w:proofErr w:type="spellEnd"/>
          </w:p>
        </w:tc>
        <w:tc>
          <w:tcPr>
            <w:tcW w:w="2773" w:type="dxa"/>
            <w:gridSpan w:val="2"/>
          </w:tcPr>
          <w:p w:rsidR="00C93929" w:rsidRPr="00C93929" w:rsidRDefault="00C93929" w:rsidP="001A249B">
            <w:pPr>
              <w:ind w:left="270" w:hanging="270"/>
              <w:jc w:val="right"/>
              <w:rPr>
                <w:rFonts w:ascii="Times New Roman" w:hAnsi="Times New Roman"/>
                <w:szCs w:val="28"/>
              </w:rPr>
            </w:pPr>
            <w:r w:rsidRPr="00C93929">
              <w:rPr>
                <w:rFonts w:ascii="Times New Roman" w:hAnsi="Times New Roman"/>
                <w:szCs w:val="28"/>
              </w:rPr>
              <w:t xml:space="preserve">  </w:t>
            </w:r>
          </w:p>
        </w:tc>
      </w:tr>
      <w:tr w:rsidR="00C93929" w:rsidRPr="00C93929" w:rsidTr="00FE3B00">
        <w:tc>
          <w:tcPr>
            <w:tcW w:w="6549" w:type="dxa"/>
          </w:tcPr>
          <w:p w:rsidR="00C93929" w:rsidRPr="00C93929" w:rsidRDefault="00C93929" w:rsidP="001A249B">
            <w:pPr>
              <w:ind w:left="270" w:hanging="270"/>
              <w:jc w:val="both"/>
              <w:rPr>
                <w:rFonts w:ascii="Times New Roman" w:hAnsi="Times New Roman"/>
                <w:szCs w:val="28"/>
              </w:rPr>
            </w:pPr>
            <w:r w:rsidRPr="00C93929">
              <w:rPr>
                <w:rFonts w:ascii="Times New Roman" w:hAnsi="Times New Roman"/>
                <w:szCs w:val="28"/>
              </w:rPr>
              <w:t xml:space="preserve">      1.2. </w:t>
            </w:r>
            <w:proofErr w:type="spellStart"/>
            <w:r w:rsidRPr="00C93929">
              <w:rPr>
                <w:rFonts w:ascii="Times New Roman" w:hAnsi="Times New Roman"/>
                <w:szCs w:val="28"/>
              </w:rPr>
              <w:t>Linh</w:t>
            </w:r>
            <w:proofErr w:type="spellEnd"/>
            <w:r w:rsidRPr="00C93929">
              <w:rPr>
                <w:rFonts w:ascii="Times New Roman" w:hAnsi="Times New Roman"/>
                <w:szCs w:val="28"/>
              </w:rPr>
              <w:t xml:space="preserve"> </w:t>
            </w:r>
            <w:proofErr w:type="spellStart"/>
            <w:r w:rsidRPr="00C93929">
              <w:rPr>
                <w:rFonts w:ascii="Times New Roman" w:hAnsi="Times New Roman"/>
                <w:szCs w:val="28"/>
              </w:rPr>
              <w:t>kiện</w:t>
            </w:r>
            <w:proofErr w:type="spellEnd"/>
            <w:r w:rsidRPr="00C93929">
              <w:rPr>
                <w:rFonts w:ascii="Times New Roman" w:hAnsi="Times New Roman"/>
                <w:szCs w:val="28"/>
              </w:rPr>
              <w:t xml:space="preserve"> </w:t>
            </w:r>
            <w:proofErr w:type="spellStart"/>
            <w:r w:rsidRPr="00C93929">
              <w:rPr>
                <w:rFonts w:ascii="Times New Roman" w:hAnsi="Times New Roman"/>
                <w:szCs w:val="28"/>
              </w:rPr>
              <w:t>thụ</w:t>
            </w:r>
            <w:proofErr w:type="spellEnd"/>
            <w:r w:rsidRPr="00C93929">
              <w:rPr>
                <w:rFonts w:ascii="Times New Roman" w:hAnsi="Times New Roman"/>
                <w:szCs w:val="28"/>
              </w:rPr>
              <w:t xml:space="preserve"> </w:t>
            </w:r>
            <w:proofErr w:type="spellStart"/>
            <w:r w:rsidRPr="00C93929">
              <w:rPr>
                <w:rFonts w:ascii="Times New Roman" w:hAnsi="Times New Roman"/>
                <w:szCs w:val="28"/>
              </w:rPr>
              <w:t>động</w:t>
            </w:r>
            <w:proofErr w:type="spellEnd"/>
            <w:r w:rsidRPr="00C93929">
              <w:rPr>
                <w:rFonts w:ascii="Times New Roman" w:hAnsi="Times New Roman"/>
                <w:szCs w:val="28"/>
              </w:rPr>
              <w:t xml:space="preserve"> SMD</w:t>
            </w:r>
          </w:p>
        </w:tc>
        <w:tc>
          <w:tcPr>
            <w:tcW w:w="2773" w:type="dxa"/>
            <w:gridSpan w:val="2"/>
          </w:tcPr>
          <w:p w:rsidR="00C93929" w:rsidRPr="00C93929" w:rsidRDefault="00C93929" w:rsidP="001A249B">
            <w:pPr>
              <w:ind w:left="270" w:hanging="270"/>
              <w:jc w:val="right"/>
              <w:rPr>
                <w:rFonts w:ascii="Times New Roman" w:hAnsi="Times New Roman"/>
                <w:szCs w:val="28"/>
              </w:rPr>
            </w:pPr>
          </w:p>
        </w:tc>
      </w:tr>
      <w:tr w:rsidR="00C93929" w:rsidRPr="00C93929" w:rsidTr="00FE3B00">
        <w:tc>
          <w:tcPr>
            <w:tcW w:w="6549" w:type="dxa"/>
          </w:tcPr>
          <w:p w:rsidR="00C93929" w:rsidRPr="00C93929" w:rsidRDefault="00C93929" w:rsidP="001A249B">
            <w:pPr>
              <w:ind w:left="270" w:hanging="270"/>
              <w:jc w:val="both"/>
              <w:rPr>
                <w:rFonts w:ascii="Times New Roman" w:hAnsi="Times New Roman"/>
                <w:szCs w:val="28"/>
              </w:rPr>
            </w:pPr>
            <w:r w:rsidRPr="00C93929">
              <w:rPr>
                <w:rFonts w:ascii="Times New Roman" w:hAnsi="Times New Roman"/>
                <w:szCs w:val="28"/>
              </w:rPr>
              <w:t xml:space="preserve">      1.3. </w:t>
            </w:r>
            <w:proofErr w:type="spellStart"/>
            <w:r w:rsidRPr="00C93929">
              <w:rPr>
                <w:rFonts w:ascii="Times New Roman" w:hAnsi="Times New Roman"/>
                <w:szCs w:val="28"/>
              </w:rPr>
              <w:t>Linh</w:t>
            </w:r>
            <w:proofErr w:type="spellEnd"/>
            <w:r w:rsidRPr="00C93929">
              <w:rPr>
                <w:rFonts w:ascii="Times New Roman" w:hAnsi="Times New Roman"/>
                <w:szCs w:val="28"/>
              </w:rPr>
              <w:t xml:space="preserve"> </w:t>
            </w:r>
            <w:proofErr w:type="spellStart"/>
            <w:r w:rsidRPr="00C93929">
              <w:rPr>
                <w:rFonts w:ascii="Times New Roman" w:hAnsi="Times New Roman"/>
                <w:szCs w:val="28"/>
              </w:rPr>
              <w:t>kiện</w:t>
            </w:r>
            <w:proofErr w:type="spellEnd"/>
            <w:r w:rsidRPr="00C93929">
              <w:rPr>
                <w:rFonts w:ascii="Times New Roman" w:hAnsi="Times New Roman"/>
                <w:szCs w:val="28"/>
              </w:rPr>
              <w:t xml:space="preserve"> </w:t>
            </w:r>
            <w:proofErr w:type="spellStart"/>
            <w:r w:rsidRPr="00C93929">
              <w:rPr>
                <w:rFonts w:ascii="Times New Roman" w:hAnsi="Times New Roman"/>
                <w:szCs w:val="28"/>
              </w:rPr>
              <w:t>tích</w:t>
            </w:r>
            <w:proofErr w:type="spellEnd"/>
            <w:r w:rsidRPr="00C93929">
              <w:rPr>
                <w:rFonts w:ascii="Times New Roman" w:hAnsi="Times New Roman"/>
                <w:szCs w:val="28"/>
              </w:rPr>
              <w:t xml:space="preserve"> </w:t>
            </w:r>
            <w:proofErr w:type="spellStart"/>
            <w:r w:rsidRPr="00C93929">
              <w:rPr>
                <w:rFonts w:ascii="Times New Roman" w:hAnsi="Times New Roman"/>
                <w:szCs w:val="28"/>
              </w:rPr>
              <w:t>cực</w:t>
            </w:r>
            <w:proofErr w:type="spellEnd"/>
            <w:r w:rsidRPr="00C93929">
              <w:rPr>
                <w:rFonts w:ascii="Times New Roman" w:hAnsi="Times New Roman"/>
                <w:szCs w:val="28"/>
              </w:rPr>
              <w:t xml:space="preserve"> SMD</w:t>
            </w:r>
          </w:p>
        </w:tc>
        <w:tc>
          <w:tcPr>
            <w:tcW w:w="2773" w:type="dxa"/>
            <w:gridSpan w:val="2"/>
          </w:tcPr>
          <w:p w:rsidR="00C93929" w:rsidRPr="00C93929" w:rsidRDefault="00C93929" w:rsidP="001A249B">
            <w:pPr>
              <w:ind w:left="270" w:hanging="270"/>
              <w:jc w:val="right"/>
              <w:rPr>
                <w:rFonts w:ascii="Times New Roman" w:hAnsi="Times New Roman"/>
                <w:szCs w:val="28"/>
              </w:rPr>
            </w:pPr>
          </w:p>
        </w:tc>
      </w:tr>
      <w:tr w:rsidR="00C93929" w:rsidRPr="00C93929" w:rsidTr="00FE3B00">
        <w:tc>
          <w:tcPr>
            <w:tcW w:w="6549" w:type="dxa"/>
          </w:tcPr>
          <w:p w:rsidR="00C93929" w:rsidRPr="00C93929" w:rsidRDefault="00C93929" w:rsidP="001A249B">
            <w:pPr>
              <w:ind w:left="270" w:hanging="270"/>
              <w:rPr>
                <w:rFonts w:ascii="Times New Roman" w:hAnsi="Times New Roman"/>
                <w:szCs w:val="28"/>
              </w:rPr>
            </w:pPr>
            <w:r w:rsidRPr="00C93929">
              <w:rPr>
                <w:rFonts w:ascii="Times New Roman" w:hAnsi="Times New Roman"/>
                <w:szCs w:val="28"/>
              </w:rPr>
              <w:t xml:space="preserve">2. </w:t>
            </w:r>
            <w:proofErr w:type="spellStart"/>
            <w:r w:rsidRPr="00C93929">
              <w:rPr>
                <w:rFonts w:ascii="Times New Roman" w:hAnsi="Times New Roman"/>
                <w:szCs w:val="28"/>
              </w:rPr>
              <w:t>Khai</w:t>
            </w:r>
            <w:proofErr w:type="spellEnd"/>
            <w:r w:rsidRPr="00C93929">
              <w:rPr>
                <w:rFonts w:ascii="Times New Roman" w:hAnsi="Times New Roman"/>
                <w:szCs w:val="28"/>
              </w:rPr>
              <w:t xml:space="preserve"> </w:t>
            </w:r>
            <w:proofErr w:type="spellStart"/>
            <w:r w:rsidRPr="00C93929">
              <w:rPr>
                <w:rFonts w:ascii="Times New Roman" w:hAnsi="Times New Roman"/>
                <w:szCs w:val="28"/>
              </w:rPr>
              <w:t>thác</w:t>
            </w:r>
            <w:proofErr w:type="spellEnd"/>
            <w:r w:rsidRPr="00C93929">
              <w:rPr>
                <w:rFonts w:ascii="Times New Roman" w:hAnsi="Times New Roman"/>
                <w:szCs w:val="28"/>
              </w:rPr>
              <w:t xml:space="preserve">, </w:t>
            </w:r>
            <w:proofErr w:type="spellStart"/>
            <w:r w:rsidRPr="00C93929">
              <w:rPr>
                <w:rFonts w:ascii="Times New Roman" w:hAnsi="Times New Roman"/>
                <w:szCs w:val="28"/>
              </w:rPr>
              <w:t>sử</w:t>
            </w:r>
            <w:proofErr w:type="spellEnd"/>
            <w:r w:rsidRPr="00C93929">
              <w:rPr>
                <w:rFonts w:ascii="Times New Roman" w:hAnsi="Times New Roman"/>
                <w:szCs w:val="28"/>
              </w:rPr>
              <w:t xml:space="preserve"> </w:t>
            </w:r>
            <w:proofErr w:type="spellStart"/>
            <w:r w:rsidRPr="00C93929">
              <w:rPr>
                <w:rFonts w:ascii="Times New Roman" w:hAnsi="Times New Roman"/>
                <w:szCs w:val="28"/>
              </w:rPr>
              <w:t>dụng</w:t>
            </w:r>
            <w:proofErr w:type="spellEnd"/>
            <w:r w:rsidRPr="00C93929">
              <w:rPr>
                <w:rFonts w:ascii="Times New Roman" w:hAnsi="Times New Roman"/>
                <w:szCs w:val="28"/>
              </w:rPr>
              <w:t xml:space="preserve"> </w:t>
            </w:r>
            <w:proofErr w:type="spellStart"/>
            <w:r w:rsidRPr="00C93929">
              <w:rPr>
                <w:rFonts w:ascii="Times New Roman" w:hAnsi="Times New Roman"/>
                <w:szCs w:val="28"/>
              </w:rPr>
              <w:t>máy</w:t>
            </w:r>
            <w:proofErr w:type="spellEnd"/>
            <w:r w:rsidRPr="00C93929">
              <w:rPr>
                <w:rFonts w:ascii="Times New Roman" w:hAnsi="Times New Roman"/>
                <w:szCs w:val="28"/>
              </w:rPr>
              <w:t xml:space="preserve"> </w:t>
            </w:r>
            <w:proofErr w:type="spellStart"/>
            <w:r w:rsidRPr="00C93929">
              <w:rPr>
                <w:rFonts w:ascii="Times New Roman" w:hAnsi="Times New Roman"/>
                <w:szCs w:val="28"/>
              </w:rPr>
              <w:t>đo</w:t>
            </w:r>
            <w:proofErr w:type="spellEnd"/>
            <w:r w:rsidRPr="00C93929">
              <w:rPr>
                <w:rFonts w:ascii="Times New Roman" w:hAnsi="Times New Roman"/>
                <w:szCs w:val="28"/>
              </w:rPr>
              <w:t xml:space="preserve"> </w:t>
            </w:r>
            <w:proofErr w:type="spellStart"/>
            <w:r w:rsidRPr="00C93929">
              <w:rPr>
                <w:rFonts w:ascii="Times New Roman" w:hAnsi="Times New Roman"/>
                <w:szCs w:val="28"/>
              </w:rPr>
              <w:t>chuyên</w:t>
            </w:r>
            <w:proofErr w:type="spellEnd"/>
            <w:r w:rsidRPr="00C93929">
              <w:rPr>
                <w:rFonts w:ascii="Times New Roman" w:hAnsi="Times New Roman"/>
                <w:szCs w:val="28"/>
              </w:rPr>
              <w:t xml:space="preserve"> </w:t>
            </w:r>
            <w:proofErr w:type="spellStart"/>
            <w:r w:rsidRPr="00C93929">
              <w:rPr>
                <w:rFonts w:ascii="Times New Roman" w:hAnsi="Times New Roman"/>
                <w:szCs w:val="28"/>
              </w:rPr>
              <w:t>dụng</w:t>
            </w:r>
            <w:proofErr w:type="spellEnd"/>
          </w:p>
        </w:tc>
        <w:tc>
          <w:tcPr>
            <w:tcW w:w="2773" w:type="dxa"/>
            <w:gridSpan w:val="2"/>
          </w:tcPr>
          <w:p w:rsidR="00C93929" w:rsidRPr="00C93929" w:rsidRDefault="00C93929" w:rsidP="001A249B">
            <w:pPr>
              <w:ind w:left="270" w:hanging="270"/>
              <w:jc w:val="right"/>
              <w:rPr>
                <w:rFonts w:ascii="Times New Roman" w:hAnsi="Times New Roman"/>
                <w:szCs w:val="28"/>
                <w:lang w:val="fr-FR"/>
              </w:rPr>
            </w:pPr>
            <w:r w:rsidRPr="00C93929">
              <w:rPr>
                <w:rFonts w:ascii="Times New Roman" w:hAnsi="Times New Roman"/>
                <w:i/>
                <w:szCs w:val="28"/>
              </w:rPr>
              <w:t xml:space="preserve">   </w:t>
            </w:r>
            <w:proofErr w:type="spellStart"/>
            <w:r w:rsidRPr="00C93929">
              <w:rPr>
                <w:rFonts w:ascii="Times New Roman" w:hAnsi="Times New Roman"/>
                <w:i/>
                <w:szCs w:val="28"/>
                <w:lang w:val="fr-FR"/>
              </w:rPr>
              <w:t>Thời</w:t>
            </w:r>
            <w:proofErr w:type="spellEnd"/>
            <w:r w:rsidRPr="00C93929">
              <w:rPr>
                <w:rFonts w:ascii="Times New Roman" w:hAnsi="Times New Roman"/>
                <w:i/>
                <w:szCs w:val="28"/>
                <w:lang w:val="fr-FR"/>
              </w:rPr>
              <w:t xml:space="preserve"> </w:t>
            </w:r>
            <w:proofErr w:type="spellStart"/>
            <w:r w:rsidRPr="00C93929">
              <w:rPr>
                <w:rFonts w:ascii="Times New Roman" w:hAnsi="Times New Roman"/>
                <w:i/>
                <w:szCs w:val="28"/>
                <w:lang w:val="fr-FR"/>
              </w:rPr>
              <w:t>gia</w:t>
            </w:r>
            <w:proofErr w:type="spellEnd"/>
            <w:r w:rsidRPr="00C93929">
              <w:rPr>
                <w:rFonts w:ascii="Times New Roman" w:hAnsi="Times New Roman"/>
                <w:i/>
                <w:szCs w:val="28"/>
              </w:rPr>
              <w:t>n: 18</w:t>
            </w:r>
            <w:r w:rsidRPr="00C93929">
              <w:rPr>
                <w:rFonts w:ascii="Times New Roman" w:hAnsi="Times New Roman"/>
                <w:i/>
                <w:spacing w:val="6"/>
                <w:szCs w:val="28"/>
              </w:rPr>
              <w:t xml:space="preserve"> </w:t>
            </w:r>
            <w:proofErr w:type="spellStart"/>
            <w:r w:rsidRPr="00C93929">
              <w:rPr>
                <w:rFonts w:ascii="Times New Roman" w:hAnsi="Times New Roman"/>
                <w:i/>
                <w:spacing w:val="6"/>
                <w:szCs w:val="28"/>
              </w:rPr>
              <w:t>giờ</w:t>
            </w:r>
            <w:proofErr w:type="spellEnd"/>
          </w:p>
        </w:tc>
      </w:tr>
      <w:tr w:rsidR="00C93929" w:rsidRPr="00C93929" w:rsidTr="00FE3B00">
        <w:tc>
          <w:tcPr>
            <w:tcW w:w="6549" w:type="dxa"/>
          </w:tcPr>
          <w:p w:rsidR="00C93929" w:rsidRPr="00C93929" w:rsidRDefault="00C93929" w:rsidP="001A249B">
            <w:pPr>
              <w:ind w:left="270" w:hanging="270"/>
              <w:jc w:val="both"/>
              <w:rPr>
                <w:rFonts w:ascii="Times New Roman" w:hAnsi="Times New Roman"/>
                <w:szCs w:val="28"/>
                <w:lang w:val="fr-FR"/>
              </w:rPr>
            </w:pPr>
            <w:r w:rsidRPr="00C93929">
              <w:rPr>
                <w:rFonts w:ascii="Times New Roman" w:hAnsi="Times New Roman"/>
                <w:szCs w:val="28"/>
                <w:lang w:val="fr-FR"/>
              </w:rPr>
              <w:t xml:space="preserve">      2.1. </w:t>
            </w:r>
            <w:proofErr w:type="spellStart"/>
            <w:r w:rsidRPr="00C93929">
              <w:rPr>
                <w:rFonts w:ascii="Times New Roman" w:hAnsi="Times New Roman"/>
                <w:szCs w:val="28"/>
                <w:lang w:val="fr-FR"/>
              </w:rPr>
              <w:t>Sử</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dụng</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máy</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đo</w:t>
            </w:r>
            <w:proofErr w:type="spellEnd"/>
            <w:r w:rsidRPr="00C93929">
              <w:rPr>
                <w:rFonts w:ascii="Times New Roman" w:hAnsi="Times New Roman"/>
                <w:szCs w:val="28"/>
                <w:lang w:val="fr-FR"/>
              </w:rPr>
              <w:t xml:space="preserve"> VOM ở </w:t>
            </w:r>
            <w:proofErr w:type="spellStart"/>
            <w:r w:rsidRPr="00C93929">
              <w:rPr>
                <w:rFonts w:ascii="Times New Roman" w:hAnsi="Times New Roman"/>
                <w:szCs w:val="28"/>
                <w:lang w:val="fr-FR"/>
              </w:rPr>
              <w:t>thang</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đo</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dòng</w:t>
            </w:r>
            <w:proofErr w:type="spellEnd"/>
          </w:p>
        </w:tc>
        <w:tc>
          <w:tcPr>
            <w:tcW w:w="2773" w:type="dxa"/>
            <w:gridSpan w:val="2"/>
          </w:tcPr>
          <w:p w:rsidR="00C93929" w:rsidRPr="00C93929" w:rsidRDefault="00C93929" w:rsidP="001A249B">
            <w:pPr>
              <w:ind w:left="270" w:hanging="270"/>
              <w:jc w:val="right"/>
              <w:rPr>
                <w:rFonts w:ascii="Times New Roman" w:hAnsi="Times New Roman"/>
                <w:szCs w:val="28"/>
                <w:lang w:val="fr-FR"/>
              </w:rPr>
            </w:pPr>
          </w:p>
        </w:tc>
      </w:tr>
      <w:tr w:rsidR="00C93929" w:rsidRPr="009E7D3A" w:rsidTr="00FE3B00">
        <w:tc>
          <w:tcPr>
            <w:tcW w:w="6549" w:type="dxa"/>
          </w:tcPr>
          <w:p w:rsidR="00C93929" w:rsidRPr="00C93929" w:rsidRDefault="00C93929" w:rsidP="001A249B">
            <w:pPr>
              <w:ind w:left="270" w:hanging="270"/>
              <w:jc w:val="both"/>
              <w:rPr>
                <w:rFonts w:ascii="Times New Roman" w:hAnsi="Times New Roman"/>
                <w:szCs w:val="28"/>
                <w:lang w:val="fr-FR"/>
              </w:rPr>
            </w:pPr>
            <w:r w:rsidRPr="00C93929">
              <w:rPr>
                <w:rFonts w:ascii="Times New Roman" w:hAnsi="Times New Roman"/>
                <w:szCs w:val="28"/>
                <w:lang w:val="fr-FR"/>
              </w:rPr>
              <w:t xml:space="preserve">      2.2. </w:t>
            </w:r>
            <w:proofErr w:type="spellStart"/>
            <w:r w:rsidRPr="00C93929">
              <w:rPr>
                <w:rFonts w:ascii="Times New Roman" w:hAnsi="Times New Roman"/>
                <w:szCs w:val="28"/>
                <w:lang w:val="fr-FR"/>
              </w:rPr>
              <w:t>Khai</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thác</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sử</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dụng</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máy</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hiện</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sóng</w:t>
            </w:r>
            <w:proofErr w:type="spellEnd"/>
          </w:p>
        </w:tc>
        <w:tc>
          <w:tcPr>
            <w:tcW w:w="2773" w:type="dxa"/>
            <w:gridSpan w:val="2"/>
          </w:tcPr>
          <w:p w:rsidR="00C93929" w:rsidRPr="00C93929" w:rsidRDefault="00C93929" w:rsidP="001A249B">
            <w:pPr>
              <w:ind w:left="270" w:hanging="270"/>
              <w:jc w:val="right"/>
              <w:rPr>
                <w:rFonts w:ascii="Times New Roman" w:hAnsi="Times New Roman"/>
                <w:szCs w:val="28"/>
                <w:lang w:val="fr-FR"/>
              </w:rPr>
            </w:pPr>
          </w:p>
        </w:tc>
      </w:tr>
      <w:tr w:rsidR="00C93929" w:rsidRPr="009E7D3A" w:rsidTr="00FE3B00">
        <w:tc>
          <w:tcPr>
            <w:tcW w:w="9067" w:type="dxa"/>
            <w:gridSpan w:val="2"/>
          </w:tcPr>
          <w:p w:rsidR="00C93929" w:rsidRPr="00C93929" w:rsidRDefault="00C93929" w:rsidP="001A249B">
            <w:pPr>
              <w:ind w:left="270" w:hanging="270"/>
              <w:jc w:val="both"/>
              <w:rPr>
                <w:rFonts w:ascii="Times New Roman" w:hAnsi="Times New Roman"/>
                <w:szCs w:val="28"/>
                <w:lang w:val="fr-FR"/>
              </w:rPr>
            </w:pPr>
            <w:r w:rsidRPr="00C93929">
              <w:rPr>
                <w:rFonts w:ascii="Times New Roman" w:hAnsi="Times New Roman"/>
                <w:szCs w:val="28"/>
                <w:lang w:val="fr-FR"/>
              </w:rPr>
              <w:t xml:space="preserve">      2.3. </w:t>
            </w:r>
            <w:proofErr w:type="spellStart"/>
            <w:r w:rsidRPr="00C93929">
              <w:rPr>
                <w:rFonts w:ascii="Times New Roman" w:hAnsi="Times New Roman"/>
                <w:szCs w:val="28"/>
                <w:lang w:val="fr-FR"/>
              </w:rPr>
              <w:t>Kết</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hợp</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các</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thiết</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bị</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đo</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lường</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trong</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cân</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chỉnh</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và</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sửa</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chữa</w:t>
            </w:r>
            <w:proofErr w:type="spellEnd"/>
          </w:p>
        </w:tc>
        <w:tc>
          <w:tcPr>
            <w:tcW w:w="255" w:type="dxa"/>
          </w:tcPr>
          <w:p w:rsidR="00C93929" w:rsidRPr="00C93929" w:rsidRDefault="00C93929" w:rsidP="001A249B">
            <w:pPr>
              <w:ind w:left="270" w:hanging="270"/>
              <w:jc w:val="right"/>
              <w:rPr>
                <w:rFonts w:ascii="Times New Roman" w:hAnsi="Times New Roman"/>
                <w:szCs w:val="28"/>
                <w:lang w:val="fr-FR"/>
              </w:rPr>
            </w:pPr>
          </w:p>
        </w:tc>
      </w:tr>
      <w:tr w:rsidR="00C93929" w:rsidRPr="009E7D3A" w:rsidTr="00FE3B00">
        <w:tc>
          <w:tcPr>
            <w:tcW w:w="9067" w:type="dxa"/>
            <w:gridSpan w:val="2"/>
          </w:tcPr>
          <w:p w:rsidR="00C93929" w:rsidRPr="00C93929" w:rsidRDefault="00C93929" w:rsidP="001A249B">
            <w:pPr>
              <w:ind w:left="270" w:hanging="270"/>
              <w:jc w:val="both"/>
              <w:rPr>
                <w:rFonts w:ascii="Times New Roman" w:hAnsi="Times New Roman"/>
                <w:szCs w:val="28"/>
                <w:lang w:val="fr-FR"/>
              </w:rPr>
            </w:pPr>
            <w:r w:rsidRPr="00C93929">
              <w:rPr>
                <w:rFonts w:ascii="Times New Roman" w:hAnsi="Times New Roman"/>
                <w:szCs w:val="28"/>
                <w:lang w:val="fr-FR"/>
              </w:rPr>
              <w:t xml:space="preserve">      2.4. </w:t>
            </w:r>
            <w:proofErr w:type="spellStart"/>
            <w:r w:rsidRPr="00C93929">
              <w:rPr>
                <w:rFonts w:ascii="Times New Roman" w:hAnsi="Times New Roman"/>
                <w:szCs w:val="28"/>
                <w:lang w:val="fr-FR"/>
              </w:rPr>
              <w:t>Sử</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dụng</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các</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phần</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mềm</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chuyên</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dụng</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để</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kiểm</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tra</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sửa</w:t>
            </w:r>
            <w:proofErr w:type="spellEnd"/>
            <w:r w:rsidRPr="00C93929">
              <w:rPr>
                <w:rFonts w:ascii="Times New Roman" w:hAnsi="Times New Roman"/>
                <w:szCs w:val="28"/>
                <w:lang w:val="fr-FR"/>
              </w:rPr>
              <w:t xml:space="preserve"> </w:t>
            </w:r>
            <w:proofErr w:type="spellStart"/>
            <w:r w:rsidRPr="00C93929">
              <w:rPr>
                <w:rFonts w:ascii="Times New Roman" w:hAnsi="Times New Roman"/>
                <w:szCs w:val="28"/>
                <w:lang w:val="fr-FR"/>
              </w:rPr>
              <w:t>chữa</w:t>
            </w:r>
            <w:proofErr w:type="spellEnd"/>
          </w:p>
        </w:tc>
        <w:tc>
          <w:tcPr>
            <w:tcW w:w="255" w:type="dxa"/>
          </w:tcPr>
          <w:p w:rsidR="00C93929" w:rsidRPr="00C93929" w:rsidRDefault="00C93929" w:rsidP="001A249B">
            <w:pPr>
              <w:ind w:left="270" w:hanging="270"/>
              <w:jc w:val="right"/>
              <w:rPr>
                <w:rFonts w:ascii="Times New Roman" w:hAnsi="Times New Roman"/>
                <w:szCs w:val="28"/>
                <w:lang w:val="fr-FR"/>
              </w:rPr>
            </w:pPr>
          </w:p>
        </w:tc>
      </w:tr>
    </w:tbl>
    <w:p w:rsidR="00C93929" w:rsidRPr="00C93929" w:rsidRDefault="00C93929" w:rsidP="00C93929">
      <w:pPr>
        <w:tabs>
          <w:tab w:val="left" w:pos="5760"/>
          <w:tab w:val="left" w:pos="6300"/>
          <w:tab w:val="center" w:pos="6521"/>
        </w:tabs>
        <w:ind w:left="270" w:hanging="270"/>
        <w:jc w:val="both"/>
        <w:rPr>
          <w:rFonts w:ascii="Times New Roman" w:hAnsi="Times New Roman"/>
          <w:b/>
          <w:spacing w:val="6"/>
          <w:szCs w:val="28"/>
          <w:lang w:val="pl-PL"/>
        </w:rPr>
      </w:pPr>
      <w:r w:rsidRPr="00C93929">
        <w:rPr>
          <w:rFonts w:ascii="Times New Roman" w:hAnsi="Times New Roman"/>
          <w:b/>
          <w:spacing w:val="6"/>
          <w:szCs w:val="28"/>
          <w:lang w:val="pl-PL"/>
        </w:rPr>
        <w:t>Bài 2: Kỹ thuật hàn IC</w:t>
      </w:r>
    </w:p>
    <w:p w:rsidR="00C93929" w:rsidRPr="00C93929" w:rsidRDefault="00C93929" w:rsidP="00C93929">
      <w:pPr>
        <w:tabs>
          <w:tab w:val="left" w:pos="5760"/>
          <w:tab w:val="left" w:pos="6300"/>
          <w:tab w:val="center" w:pos="6521"/>
        </w:tabs>
        <w:ind w:left="270" w:hanging="270"/>
        <w:jc w:val="both"/>
        <w:rPr>
          <w:rFonts w:ascii="Times New Roman" w:hAnsi="Times New Roman"/>
          <w:i/>
          <w:spacing w:val="6"/>
          <w:szCs w:val="28"/>
          <w:lang w:val="pl-PL"/>
        </w:rPr>
      </w:pPr>
      <w:r w:rsidRPr="00C93929">
        <w:rPr>
          <w:rFonts w:ascii="Times New Roman" w:hAnsi="Times New Roman"/>
          <w:i/>
          <w:spacing w:val="6"/>
          <w:szCs w:val="28"/>
          <w:lang w:val="pl-PL"/>
        </w:rPr>
        <w:t>Mục tiêu:</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 xml:space="preserve">Hàn đạt tiêu chuẩn kỹ thuật </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Tháo các mối hàn an toàn cho mạch điện và linh kiện</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Làm sạch các mối hàn đạt tiêu chuẩn kỹ thuật</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Rèn luyện tính tỷ mỉ, chính xác, an toàn và vệ sinh công nghiệp</w:t>
      </w:r>
    </w:p>
    <w:p w:rsidR="00C93929" w:rsidRPr="00C93929" w:rsidRDefault="00C93929" w:rsidP="00C93929">
      <w:pPr>
        <w:jc w:val="both"/>
        <w:rPr>
          <w:rFonts w:ascii="Times New Roman" w:hAnsi="Times New Roman"/>
          <w:szCs w:val="28"/>
          <w:lang w:val="vi-VN"/>
        </w:rPr>
      </w:pPr>
    </w:p>
    <w:p w:rsidR="00C93929" w:rsidRPr="00C93929" w:rsidRDefault="00C93929" w:rsidP="00C93929">
      <w:pPr>
        <w:ind w:left="270" w:hanging="270"/>
        <w:jc w:val="both"/>
        <w:rPr>
          <w:rFonts w:ascii="Times New Roman" w:hAnsi="Times New Roman"/>
          <w:i/>
          <w:szCs w:val="28"/>
          <w:lang w:val="pl-PL"/>
        </w:rPr>
      </w:pPr>
      <w:r w:rsidRPr="00C93929">
        <w:rPr>
          <w:rFonts w:ascii="Times New Roman" w:hAnsi="Times New Roman"/>
          <w:i/>
          <w:szCs w:val="28"/>
          <w:lang w:val="pl-PL"/>
        </w:rPr>
        <w:t xml:space="preserve">Nội dung của bài: </w:t>
      </w:r>
      <w:r w:rsidRPr="00C93929">
        <w:rPr>
          <w:rFonts w:ascii="Times New Roman" w:hAnsi="Times New Roman"/>
          <w:i/>
          <w:szCs w:val="28"/>
          <w:lang w:val="pl-PL"/>
        </w:rPr>
        <w:tab/>
      </w:r>
      <w:r w:rsidRPr="00C93929">
        <w:rPr>
          <w:rFonts w:ascii="Times New Roman" w:hAnsi="Times New Roman"/>
          <w:i/>
          <w:szCs w:val="28"/>
          <w:lang w:val="pl-PL"/>
        </w:rPr>
        <w:tab/>
      </w:r>
      <w:r w:rsidRPr="00C93929">
        <w:rPr>
          <w:rFonts w:ascii="Times New Roman" w:hAnsi="Times New Roman"/>
          <w:i/>
          <w:szCs w:val="28"/>
          <w:lang w:val="pl-PL"/>
        </w:rPr>
        <w:tab/>
      </w:r>
      <w:r w:rsidRPr="00C93929">
        <w:rPr>
          <w:rFonts w:ascii="Times New Roman" w:hAnsi="Times New Roman"/>
          <w:i/>
          <w:szCs w:val="28"/>
          <w:lang w:val="pl-PL"/>
        </w:rPr>
        <w:tab/>
        <w:t>Thời gian: 20</w:t>
      </w:r>
      <w:r w:rsidRPr="00C93929">
        <w:rPr>
          <w:rFonts w:ascii="Times New Roman" w:hAnsi="Times New Roman"/>
          <w:i/>
          <w:spacing w:val="6"/>
          <w:szCs w:val="28"/>
          <w:lang w:val="pl-PL"/>
        </w:rPr>
        <w:t xml:space="preserve"> giờ</w:t>
      </w:r>
      <w:r w:rsidRPr="00C93929">
        <w:rPr>
          <w:rFonts w:ascii="Times New Roman" w:hAnsi="Times New Roman"/>
          <w:i/>
          <w:szCs w:val="28"/>
          <w:lang w:val="pl-PL"/>
        </w:rPr>
        <w:t xml:space="preserve"> (LT: 6</w:t>
      </w:r>
      <w:r w:rsidRPr="00C93929">
        <w:rPr>
          <w:rFonts w:ascii="Times New Roman" w:hAnsi="Times New Roman"/>
          <w:i/>
          <w:spacing w:val="6"/>
          <w:szCs w:val="28"/>
          <w:lang w:val="pl-PL"/>
        </w:rPr>
        <w:t xml:space="preserve"> giờ</w:t>
      </w:r>
      <w:r w:rsidRPr="00C93929">
        <w:rPr>
          <w:rFonts w:ascii="Times New Roman" w:hAnsi="Times New Roman"/>
          <w:i/>
          <w:szCs w:val="28"/>
          <w:lang w:val="pl-PL"/>
        </w:rPr>
        <w:t>; TH: 14</w:t>
      </w:r>
      <w:r w:rsidRPr="00C93929">
        <w:rPr>
          <w:rFonts w:ascii="Times New Roman" w:hAnsi="Times New Roman"/>
          <w:i/>
          <w:spacing w:val="6"/>
          <w:szCs w:val="28"/>
          <w:lang w:val="pl-PL"/>
        </w:rPr>
        <w:t xml:space="preserve"> giờ</w:t>
      </w:r>
      <w:r w:rsidRPr="00C93929">
        <w:rPr>
          <w:rFonts w:ascii="Times New Roman" w:hAnsi="Times New Roman"/>
          <w:i/>
          <w:szCs w:val="28"/>
          <w:lang w:val="pl-PL"/>
        </w:rPr>
        <w:t>)</w:t>
      </w:r>
    </w:p>
    <w:tbl>
      <w:tblPr>
        <w:tblW w:w="9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49"/>
        <w:gridCol w:w="647"/>
        <w:gridCol w:w="2203"/>
      </w:tblGrid>
      <w:tr w:rsidR="00C93929" w:rsidRPr="00C93929" w:rsidTr="00FE3B00">
        <w:tc>
          <w:tcPr>
            <w:tcW w:w="6549" w:type="dxa"/>
          </w:tcPr>
          <w:p w:rsidR="00C93929" w:rsidRPr="00C93929" w:rsidRDefault="00C93929" w:rsidP="001A249B">
            <w:pPr>
              <w:ind w:left="270" w:hanging="270"/>
              <w:rPr>
                <w:rFonts w:ascii="Times New Roman" w:hAnsi="Times New Roman"/>
                <w:szCs w:val="28"/>
                <w:lang w:val="pl-PL"/>
              </w:rPr>
            </w:pPr>
            <w:r w:rsidRPr="00C93929">
              <w:rPr>
                <w:rFonts w:ascii="Times New Roman" w:hAnsi="Times New Roman"/>
                <w:szCs w:val="28"/>
                <w:lang w:val="pl-PL"/>
              </w:rPr>
              <w:t>1. Giới thiệu dụng cụ hàn và tháo hàn</w:t>
            </w:r>
          </w:p>
        </w:tc>
        <w:tc>
          <w:tcPr>
            <w:tcW w:w="2850" w:type="dxa"/>
            <w:gridSpan w:val="2"/>
          </w:tcPr>
          <w:p w:rsidR="00C93929" w:rsidRPr="00C93929" w:rsidRDefault="00C93929" w:rsidP="001A249B">
            <w:pPr>
              <w:ind w:left="270" w:hanging="270"/>
              <w:jc w:val="right"/>
              <w:rPr>
                <w:rFonts w:ascii="Times New Roman" w:hAnsi="Times New Roman"/>
                <w:szCs w:val="28"/>
              </w:rPr>
            </w:pPr>
            <w:r w:rsidRPr="00C93929">
              <w:rPr>
                <w:rFonts w:ascii="Times New Roman" w:hAnsi="Times New Roman"/>
                <w:i/>
                <w:szCs w:val="28"/>
                <w:lang w:val="pl-PL"/>
              </w:rPr>
              <w:t xml:space="preserve"> </w:t>
            </w:r>
            <w:proofErr w:type="spellStart"/>
            <w:r w:rsidRPr="00C93929">
              <w:rPr>
                <w:rFonts w:ascii="Times New Roman" w:hAnsi="Times New Roman"/>
                <w:i/>
                <w:szCs w:val="28"/>
              </w:rPr>
              <w:t>Thời</w:t>
            </w:r>
            <w:proofErr w:type="spellEnd"/>
            <w:r w:rsidRPr="00C93929">
              <w:rPr>
                <w:rFonts w:ascii="Times New Roman" w:hAnsi="Times New Roman"/>
                <w:i/>
                <w:szCs w:val="28"/>
              </w:rPr>
              <w:t xml:space="preserve"> </w:t>
            </w:r>
            <w:proofErr w:type="spellStart"/>
            <w:r w:rsidRPr="00C93929">
              <w:rPr>
                <w:rFonts w:ascii="Times New Roman" w:hAnsi="Times New Roman"/>
                <w:i/>
                <w:szCs w:val="28"/>
              </w:rPr>
              <w:t>gian</w:t>
            </w:r>
            <w:proofErr w:type="spellEnd"/>
            <w:r w:rsidRPr="00C93929">
              <w:rPr>
                <w:rFonts w:ascii="Times New Roman" w:hAnsi="Times New Roman"/>
                <w:i/>
                <w:szCs w:val="28"/>
              </w:rPr>
              <w:t>: 2</w:t>
            </w:r>
            <w:r w:rsidRPr="00C93929">
              <w:rPr>
                <w:rFonts w:ascii="Times New Roman" w:hAnsi="Times New Roman"/>
                <w:i/>
                <w:spacing w:val="6"/>
                <w:szCs w:val="28"/>
              </w:rPr>
              <w:t xml:space="preserve"> </w:t>
            </w:r>
            <w:proofErr w:type="spellStart"/>
            <w:r w:rsidRPr="00C93929">
              <w:rPr>
                <w:rFonts w:ascii="Times New Roman" w:hAnsi="Times New Roman"/>
                <w:i/>
                <w:spacing w:val="6"/>
                <w:szCs w:val="28"/>
              </w:rPr>
              <w:t>giờ</w:t>
            </w:r>
            <w:proofErr w:type="spellEnd"/>
          </w:p>
        </w:tc>
      </w:tr>
      <w:tr w:rsidR="00C93929" w:rsidRPr="00C93929" w:rsidTr="00FE3B00">
        <w:tc>
          <w:tcPr>
            <w:tcW w:w="6549" w:type="dxa"/>
          </w:tcPr>
          <w:p w:rsidR="00C93929" w:rsidRPr="00C93929" w:rsidRDefault="00C93929" w:rsidP="00C93929">
            <w:pPr>
              <w:pStyle w:val="ListParagraph"/>
              <w:numPr>
                <w:ilvl w:val="0"/>
                <w:numId w:val="3"/>
              </w:numPr>
              <w:jc w:val="both"/>
              <w:rPr>
                <w:sz w:val="28"/>
                <w:szCs w:val="28"/>
                <w:lang w:val="pt-BR"/>
              </w:rPr>
            </w:pPr>
            <w:r w:rsidRPr="00C93929">
              <w:rPr>
                <w:spacing w:val="6"/>
                <w:sz w:val="28"/>
                <w:szCs w:val="28"/>
                <w:lang w:val="pt-BR"/>
              </w:rPr>
              <w:t>Mỏ hàn vi mạch</w:t>
            </w:r>
          </w:p>
        </w:tc>
        <w:tc>
          <w:tcPr>
            <w:tcW w:w="2850" w:type="dxa"/>
            <w:gridSpan w:val="2"/>
          </w:tcPr>
          <w:p w:rsidR="00C93929" w:rsidRPr="00C93929" w:rsidRDefault="00C93929" w:rsidP="001A249B">
            <w:pPr>
              <w:ind w:left="270" w:hanging="270"/>
              <w:jc w:val="right"/>
              <w:rPr>
                <w:rFonts w:ascii="Times New Roman" w:hAnsi="Times New Roman"/>
                <w:szCs w:val="28"/>
                <w:lang w:val="pt-BR"/>
              </w:rPr>
            </w:pPr>
          </w:p>
        </w:tc>
      </w:tr>
      <w:tr w:rsidR="00C93929" w:rsidRPr="00C93929" w:rsidTr="00FE3B00">
        <w:tc>
          <w:tcPr>
            <w:tcW w:w="6549" w:type="dxa"/>
          </w:tcPr>
          <w:p w:rsidR="00C93929" w:rsidRPr="00C93929" w:rsidRDefault="00C93929" w:rsidP="00C93929">
            <w:pPr>
              <w:pStyle w:val="ListParagraph"/>
              <w:numPr>
                <w:ilvl w:val="0"/>
                <w:numId w:val="3"/>
              </w:numPr>
              <w:jc w:val="both"/>
              <w:rPr>
                <w:sz w:val="28"/>
                <w:szCs w:val="28"/>
                <w:lang w:val="pl-PL"/>
              </w:rPr>
            </w:pPr>
            <w:r w:rsidRPr="00C93929">
              <w:rPr>
                <w:spacing w:val="6"/>
                <w:sz w:val="28"/>
                <w:szCs w:val="28"/>
                <w:lang w:val="pt-BR"/>
              </w:rPr>
              <w:t>Máy khò tháo chân linh kiện</w:t>
            </w:r>
          </w:p>
        </w:tc>
        <w:tc>
          <w:tcPr>
            <w:tcW w:w="2850" w:type="dxa"/>
            <w:gridSpan w:val="2"/>
          </w:tcPr>
          <w:p w:rsidR="00C93929" w:rsidRPr="00C93929" w:rsidRDefault="00C93929" w:rsidP="001A249B">
            <w:pPr>
              <w:ind w:left="270" w:hanging="270"/>
              <w:jc w:val="right"/>
              <w:rPr>
                <w:rFonts w:ascii="Times New Roman" w:hAnsi="Times New Roman"/>
                <w:szCs w:val="28"/>
                <w:lang w:val="pl-PL"/>
              </w:rPr>
            </w:pPr>
          </w:p>
        </w:tc>
      </w:tr>
      <w:tr w:rsidR="00C93929" w:rsidRPr="00C93929" w:rsidTr="00CC0F87">
        <w:tc>
          <w:tcPr>
            <w:tcW w:w="6549" w:type="dxa"/>
          </w:tcPr>
          <w:p w:rsidR="00C93929" w:rsidRPr="00C93929" w:rsidRDefault="00C93929" w:rsidP="001A249B">
            <w:pPr>
              <w:ind w:left="270" w:hanging="270"/>
              <w:rPr>
                <w:rFonts w:ascii="Times New Roman" w:hAnsi="Times New Roman"/>
                <w:szCs w:val="28"/>
                <w:lang w:val="pl-PL"/>
              </w:rPr>
            </w:pPr>
            <w:r w:rsidRPr="00C93929">
              <w:rPr>
                <w:rFonts w:ascii="Times New Roman" w:hAnsi="Times New Roman"/>
                <w:spacing w:val="6"/>
                <w:szCs w:val="28"/>
                <w:lang w:val="pl-PL"/>
              </w:rPr>
              <w:t>2. Phương pháp hàn và tháo hàn</w:t>
            </w:r>
          </w:p>
        </w:tc>
        <w:tc>
          <w:tcPr>
            <w:tcW w:w="2850" w:type="dxa"/>
            <w:gridSpan w:val="2"/>
          </w:tcPr>
          <w:p w:rsidR="00C93929" w:rsidRPr="00C93929" w:rsidRDefault="00C93929" w:rsidP="001A249B">
            <w:pPr>
              <w:ind w:left="270" w:hanging="270"/>
              <w:jc w:val="right"/>
              <w:rPr>
                <w:rFonts w:ascii="Times New Roman" w:hAnsi="Times New Roman"/>
                <w:szCs w:val="28"/>
                <w:lang w:val="pt-BR"/>
              </w:rPr>
            </w:pPr>
            <w:proofErr w:type="spellStart"/>
            <w:r w:rsidRPr="00C93929">
              <w:rPr>
                <w:rFonts w:ascii="Times New Roman" w:hAnsi="Times New Roman"/>
                <w:i/>
                <w:szCs w:val="28"/>
              </w:rPr>
              <w:t>Thời</w:t>
            </w:r>
            <w:proofErr w:type="spellEnd"/>
            <w:r w:rsidRPr="00C93929">
              <w:rPr>
                <w:rFonts w:ascii="Times New Roman" w:hAnsi="Times New Roman"/>
                <w:i/>
                <w:szCs w:val="28"/>
              </w:rPr>
              <w:t xml:space="preserve"> </w:t>
            </w:r>
            <w:proofErr w:type="spellStart"/>
            <w:r w:rsidRPr="00C93929">
              <w:rPr>
                <w:rFonts w:ascii="Times New Roman" w:hAnsi="Times New Roman"/>
                <w:i/>
                <w:szCs w:val="28"/>
              </w:rPr>
              <w:t>gian</w:t>
            </w:r>
            <w:proofErr w:type="spellEnd"/>
            <w:r w:rsidRPr="00C93929">
              <w:rPr>
                <w:rFonts w:ascii="Times New Roman" w:hAnsi="Times New Roman"/>
                <w:i/>
                <w:szCs w:val="28"/>
              </w:rPr>
              <w:t>: 10</w:t>
            </w:r>
            <w:r w:rsidRPr="00C93929">
              <w:rPr>
                <w:rFonts w:ascii="Times New Roman" w:hAnsi="Times New Roman"/>
                <w:i/>
                <w:spacing w:val="6"/>
                <w:szCs w:val="28"/>
              </w:rPr>
              <w:t xml:space="preserve"> </w:t>
            </w:r>
            <w:proofErr w:type="spellStart"/>
            <w:r w:rsidRPr="00C93929">
              <w:rPr>
                <w:rFonts w:ascii="Times New Roman" w:hAnsi="Times New Roman"/>
                <w:i/>
                <w:spacing w:val="6"/>
                <w:szCs w:val="28"/>
              </w:rPr>
              <w:t>giờ</w:t>
            </w:r>
            <w:proofErr w:type="spellEnd"/>
          </w:p>
        </w:tc>
      </w:tr>
      <w:tr w:rsidR="00C93929" w:rsidRPr="00C93929" w:rsidTr="00FE3B00">
        <w:tc>
          <w:tcPr>
            <w:tcW w:w="7196" w:type="dxa"/>
            <w:gridSpan w:val="2"/>
          </w:tcPr>
          <w:p w:rsidR="00C93929" w:rsidRPr="00C93929" w:rsidRDefault="00C93929" w:rsidP="00C93929">
            <w:pPr>
              <w:pStyle w:val="ListParagraph"/>
              <w:numPr>
                <w:ilvl w:val="0"/>
                <w:numId w:val="4"/>
              </w:numPr>
              <w:jc w:val="both"/>
              <w:rPr>
                <w:spacing w:val="6"/>
                <w:sz w:val="28"/>
                <w:szCs w:val="28"/>
                <w:lang w:val="pt-BR"/>
              </w:rPr>
            </w:pPr>
            <w:r w:rsidRPr="00C93929">
              <w:rPr>
                <w:spacing w:val="6"/>
                <w:sz w:val="28"/>
                <w:szCs w:val="28"/>
                <w:lang w:val="pt-BR"/>
              </w:rPr>
              <w:t>Kỹ thuật tháo hàn</w:t>
            </w:r>
          </w:p>
        </w:tc>
        <w:tc>
          <w:tcPr>
            <w:tcW w:w="2203" w:type="dxa"/>
          </w:tcPr>
          <w:p w:rsidR="00C93929" w:rsidRPr="00C93929" w:rsidRDefault="00C93929" w:rsidP="001A249B">
            <w:pPr>
              <w:ind w:left="270" w:hanging="270"/>
              <w:jc w:val="right"/>
              <w:rPr>
                <w:rFonts w:ascii="Times New Roman" w:hAnsi="Times New Roman"/>
                <w:szCs w:val="28"/>
                <w:lang w:val="pt-BR"/>
              </w:rPr>
            </w:pPr>
          </w:p>
        </w:tc>
      </w:tr>
      <w:tr w:rsidR="00C93929" w:rsidRPr="00C93929" w:rsidTr="00FE3B00">
        <w:tc>
          <w:tcPr>
            <w:tcW w:w="7196" w:type="dxa"/>
            <w:gridSpan w:val="2"/>
          </w:tcPr>
          <w:p w:rsidR="00C93929" w:rsidRPr="00C93929" w:rsidRDefault="00C93929" w:rsidP="00C93929">
            <w:pPr>
              <w:pStyle w:val="ListParagraph"/>
              <w:numPr>
                <w:ilvl w:val="0"/>
                <w:numId w:val="4"/>
              </w:numPr>
              <w:jc w:val="both"/>
              <w:rPr>
                <w:spacing w:val="6"/>
                <w:sz w:val="28"/>
                <w:szCs w:val="28"/>
                <w:lang w:val="pt-BR"/>
              </w:rPr>
            </w:pPr>
            <w:r w:rsidRPr="00C93929">
              <w:rPr>
                <w:spacing w:val="6"/>
                <w:sz w:val="28"/>
                <w:szCs w:val="28"/>
                <w:lang w:val="pt-BR"/>
              </w:rPr>
              <w:t>Kỹ thuật hàn</w:t>
            </w:r>
          </w:p>
        </w:tc>
        <w:tc>
          <w:tcPr>
            <w:tcW w:w="2203" w:type="dxa"/>
          </w:tcPr>
          <w:p w:rsidR="00C93929" w:rsidRPr="00C93929" w:rsidRDefault="00C93929" w:rsidP="001A249B">
            <w:pPr>
              <w:ind w:left="270" w:hanging="270"/>
              <w:jc w:val="right"/>
              <w:rPr>
                <w:rFonts w:ascii="Times New Roman" w:hAnsi="Times New Roman"/>
                <w:szCs w:val="28"/>
                <w:lang w:val="pl-PL"/>
              </w:rPr>
            </w:pPr>
          </w:p>
        </w:tc>
      </w:tr>
      <w:tr w:rsidR="00C93929" w:rsidRPr="00C93929" w:rsidTr="00FE3B00">
        <w:tc>
          <w:tcPr>
            <w:tcW w:w="7196" w:type="dxa"/>
            <w:gridSpan w:val="2"/>
          </w:tcPr>
          <w:p w:rsidR="00C93929" w:rsidRPr="00C93929" w:rsidRDefault="00C93929" w:rsidP="00C93929">
            <w:pPr>
              <w:pStyle w:val="ListParagraph"/>
              <w:numPr>
                <w:ilvl w:val="0"/>
                <w:numId w:val="4"/>
              </w:numPr>
              <w:jc w:val="both"/>
              <w:rPr>
                <w:spacing w:val="6"/>
                <w:sz w:val="28"/>
                <w:szCs w:val="28"/>
                <w:lang w:val="pt-BR"/>
              </w:rPr>
            </w:pPr>
            <w:r w:rsidRPr="00C93929">
              <w:rPr>
                <w:spacing w:val="6"/>
                <w:sz w:val="28"/>
                <w:szCs w:val="28"/>
                <w:lang w:val="pt-BR"/>
              </w:rPr>
              <w:t>Các điểm cần lưu ý</w:t>
            </w:r>
          </w:p>
        </w:tc>
        <w:tc>
          <w:tcPr>
            <w:tcW w:w="2203" w:type="dxa"/>
          </w:tcPr>
          <w:p w:rsidR="00C93929" w:rsidRPr="00C93929" w:rsidRDefault="00C93929" w:rsidP="001A249B">
            <w:pPr>
              <w:ind w:left="270" w:hanging="270"/>
              <w:jc w:val="right"/>
              <w:rPr>
                <w:rFonts w:ascii="Times New Roman" w:hAnsi="Times New Roman"/>
                <w:szCs w:val="28"/>
                <w:lang w:val="pl-PL"/>
              </w:rPr>
            </w:pPr>
          </w:p>
        </w:tc>
      </w:tr>
      <w:tr w:rsidR="00C93929" w:rsidRPr="00C93929" w:rsidTr="00FE3B00">
        <w:tc>
          <w:tcPr>
            <w:tcW w:w="7196" w:type="dxa"/>
            <w:gridSpan w:val="2"/>
          </w:tcPr>
          <w:p w:rsidR="00C93929" w:rsidRPr="00C93929" w:rsidRDefault="00C93929" w:rsidP="001A249B">
            <w:pPr>
              <w:ind w:left="270" w:hanging="270"/>
              <w:rPr>
                <w:rFonts w:ascii="Times New Roman" w:hAnsi="Times New Roman"/>
                <w:szCs w:val="28"/>
                <w:lang w:val="pl-PL"/>
              </w:rPr>
            </w:pPr>
            <w:r w:rsidRPr="00C93929">
              <w:rPr>
                <w:rFonts w:ascii="Times New Roman" w:hAnsi="Times New Roman"/>
                <w:spacing w:val="6"/>
                <w:szCs w:val="28"/>
                <w:lang w:val="pl-PL"/>
              </w:rPr>
              <w:t>3. Phương pháp xử lý vi mạch sau hàn</w:t>
            </w:r>
          </w:p>
        </w:tc>
        <w:tc>
          <w:tcPr>
            <w:tcW w:w="2203" w:type="dxa"/>
          </w:tcPr>
          <w:p w:rsidR="00C93929" w:rsidRPr="00C93929" w:rsidRDefault="00C93929" w:rsidP="001A249B">
            <w:pPr>
              <w:ind w:left="270" w:hanging="270"/>
              <w:jc w:val="right"/>
              <w:rPr>
                <w:rFonts w:ascii="Times New Roman" w:hAnsi="Times New Roman"/>
                <w:b/>
                <w:szCs w:val="28"/>
                <w:lang w:val="pl-PL"/>
              </w:rPr>
            </w:pPr>
            <w:r w:rsidRPr="00C93929">
              <w:rPr>
                <w:rFonts w:ascii="Times New Roman" w:hAnsi="Times New Roman"/>
                <w:i/>
                <w:szCs w:val="28"/>
                <w:lang w:val="pl-PL"/>
              </w:rPr>
              <w:t>Thời gian: 8</w:t>
            </w:r>
            <w:r w:rsidRPr="00C93929">
              <w:rPr>
                <w:rFonts w:ascii="Times New Roman" w:hAnsi="Times New Roman"/>
                <w:i/>
                <w:spacing w:val="6"/>
                <w:szCs w:val="28"/>
              </w:rPr>
              <w:t xml:space="preserve"> </w:t>
            </w:r>
            <w:proofErr w:type="spellStart"/>
            <w:r w:rsidRPr="00C93929">
              <w:rPr>
                <w:rFonts w:ascii="Times New Roman" w:hAnsi="Times New Roman"/>
                <w:i/>
                <w:spacing w:val="6"/>
                <w:szCs w:val="28"/>
              </w:rPr>
              <w:t>giờ</w:t>
            </w:r>
            <w:proofErr w:type="spellEnd"/>
          </w:p>
        </w:tc>
      </w:tr>
      <w:tr w:rsidR="00C93929" w:rsidRPr="00C93929" w:rsidTr="00FE3B00">
        <w:tc>
          <w:tcPr>
            <w:tcW w:w="7196" w:type="dxa"/>
            <w:gridSpan w:val="2"/>
          </w:tcPr>
          <w:p w:rsidR="00C93929" w:rsidRPr="00C93929" w:rsidRDefault="00C93929" w:rsidP="00C93929">
            <w:pPr>
              <w:pStyle w:val="ListParagraph"/>
              <w:numPr>
                <w:ilvl w:val="0"/>
                <w:numId w:val="5"/>
              </w:numPr>
              <w:jc w:val="both"/>
              <w:rPr>
                <w:spacing w:val="6"/>
                <w:sz w:val="28"/>
                <w:szCs w:val="28"/>
                <w:lang w:val="pt-BR"/>
              </w:rPr>
            </w:pPr>
            <w:r w:rsidRPr="00C93929">
              <w:rPr>
                <w:spacing w:val="6"/>
                <w:sz w:val="28"/>
                <w:szCs w:val="28"/>
                <w:lang w:val="pt-BR"/>
              </w:rPr>
              <w:t>Các yêu cầu về mạch, linh kiện sau hàn đối với vi mạch</w:t>
            </w:r>
          </w:p>
        </w:tc>
        <w:tc>
          <w:tcPr>
            <w:tcW w:w="2203" w:type="dxa"/>
          </w:tcPr>
          <w:p w:rsidR="00C93929" w:rsidRPr="00C93929" w:rsidRDefault="00C93929" w:rsidP="001A249B">
            <w:pPr>
              <w:ind w:left="270" w:hanging="270"/>
              <w:rPr>
                <w:rFonts w:ascii="Times New Roman" w:hAnsi="Times New Roman"/>
                <w:szCs w:val="28"/>
                <w:lang w:val="pl-PL"/>
              </w:rPr>
            </w:pPr>
          </w:p>
        </w:tc>
      </w:tr>
      <w:tr w:rsidR="00C93929" w:rsidRPr="00C93929" w:rsidTr="00FE3B00">
        <w:trPr>
          <w:trHeight w:val="70"/>
        </w:trPr>
        <w:tc>
          <w:tcPr>
            <w:tcW w:w="7196" w:type="dxa"/>
            <w:gridSpan w:val="2"/>
          </w:tcPr>
          <w:p w:rsidR="00C93929" w:rsidRPr="00C93929" w:rsidRDefault="00C93929" w:rsidP="00C93929">
            <w:pPr>
              <w:pStyle w:val="ListParagraph"/>
              <w:numPr>
                <w:ilvl w:val="0"/>
                <w:numId w:val="5"/>
              </w:numPr>
              <w:jc w:val="both"/>
              <w:rPr>
                <w:spacing w:val="6"/>
                <w:sz w:val="28"/>
                <w:szCs w:val="28"/>
                <w:lang w:val="pt-BR"/>
              </w:rPr>
            </w:pPr>
            <w:r w:rsidRPr="00C93929">
              <w:rPr>
                <w:spacing w:val="6"/>
                <w:sz w:val="28"/>
                <w:szCs w:val="28"/>
                <w:lang w:val="pt-BR"/>
              </w:rPr>
              <w:t>Các phương pháp xử lý mạch sau hàn</w:t>
            </w:r>
          </w:p>
        </w:tc>
        <w:tc>
          <w:tcPr>
            <w:tcW w:w="2203" w:type="dxa"/>
          </w:tcPr>
          <w:p w:rsidR="00C93929" w:rsidRPr="00C93929" w:rsidRDefault="00C93929" w:rsidP="001A249B">
            <w:pPr>
              <w:ind w:left="270" w:hanging="270"/>
              <w:rPr>
                <w:rFonts w:ascii="Times New Roman" w:hAnsi="Times New Roman"/>
                <w:szCs w:val="28"/>
                <w:lang w:val="pl-PL"/>
              </w:rPr>
            </w:pPr>
          </w:p>
        </w:tc>
      </w:tr>
    </w:tbl>
    <w:p w:rsidR="00C93929" w:rsidRPr="00C93929" w:rsidRDefault="00C93929" w:rsidP="00C93929">
      <w:pPr>
        <w:tabs>
          <w:tab w:val="num" w:pos="720"/>
          <w:tab w:val="left" w:pos="5760"/>
        </w:tabs>
        <w:ind w:left="270" w:hanging="270"/>
        <w:jc w:val="both"/>
        <w:rPr>
          <w:rFonts w:ascii="Times New Roman" w:hAnsi="Times New Roman"/>
          <w:spacing w:val="6"/>
          <w:szCs w:val="28"/>
          <w:lang w:val="pl-PL"/>
        </w:rPr>
      </w:pPr>
      <w:r w:rsidRPr="00C93929">
        <w:rPr>
          <w:rFonts w:ascii="Times New Roman" w:hAnsi="Times New Roman"/>
          <w:b/>
          <w:spacing w:val="6"/>
          <w:szCs w:val="28"/>
          <w:lang w:val="pl-PL"/>
        </w:rPr>
        <w:t>Bài 3: Mạch điện tử nâng cao</w:t>
      </w:r>
    </w:p>
    <w:p w:rsidR="00C93929" w:rsidRPr="00C93929" w:rsidRDefault="00C93929" w:rsidP="00C93929">
      <w:pPr>
        <w:tabs>
          <w:tab w:val="num" w:pos="720"/>
          <w:tab w:val="left" w:pos="5760"/>
        </w:tabs>
        <w:ind w:left="270" w:hanging="270"/>
        <w:jc w:val="both"/>
        <w:rPr>
          <w:rFonts w:ascii="Times New Roman" w:hAnsi="Times New Roman"/>
          <w:i/>
          <w:spacing w:val="6"/>
          <w:szCs w:val="28"/>
          <w:lang w:val="pl-PL"/>
        </w:rPr>
      </w:pPr>
      <w:r w:rsidRPr="00C93929">
        <w:rPr>
          <w:rFonts w:ascii="Times New Roman" w:hAnsi="Times New Roman"/>
          <w:i/>
          <w:spacing w:val="6"/>
          <w:szCs w:val="28"/>
          <w:lang w:val="pl-PL"/>
        </w:rPr>
        <w:t>Mục tiêu:</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 xml:space="preserve">Lắp ráp đúng kỹ thuật các mạch điện tử </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Sử dụng thành thạo các loại máy đo thông dụng để đo kiểm, sửa chữa các mạch điện tử đúng yêu cầu kỹ thuật.</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Rèn luyện tính tỷ mỉ, chính xác, an toàn và vệ sinh công nghiệp</w:t>
      </w:r>
    </w:p>
    <w:p w:rsidR="00C93929" w:rsidRPr="00C93929" w:rsidRDefault="00C93929" w:rsidP="00C93929">
      <w:pPr>
        <w:jc w:val="both"/>
        <w:rPr>
          <w:rFonts w:ascii="Times New Roman" w:hAnsi="Times New Roman"/>
          <w:i/>
          <w:szCs w:val="28"/>
          <w:lang w:val="pl-PL"/>
        </w:rPr>
      </w:pPr>
    </w:p>
    <w:p w:rsidR="00C93929" w:rsidRPr="00C93929" w:rsidRDefault="00C93929" w:rsidP="00C93929">
      <w:pPr>
        <w:ind w:left="270" w:hanging="270"/>
        <w:jc w:val="both"/>
        <w:rPr>
          <w:rFonts w:ascii="Times New Roman" w:hAnsi="Times New Roman"/>
          <w:i/>
          <w:szCs w:val="28"/>
          <w:lang w:val="pl-PL"/>
        </w:rPr>
      </w:pPr>
      <w:r w:rsidRPr="00C93929">
        <w:rPr>
          <w:rFonts w:ascii="Times New Roman" w:hAnsi="Times New Roman"/>
          <w:i/>
          <w:szCs w:val="28"/>
          <w:lang w:val="pl-PL"/>
        </w:rPr>
        <w:t xml:space="preserve">Nội dung của bài: </w:t>
      </w:r>
      <w:r w:rsidRPr="00C93929">
        <w:rPr>
          <w:rFonts w:ascii="Times New Roman" w:hAnsi="Times New Roman"/>
          <w:i/>
          <w:szCs w:val="28"/>
          <w:lang w:val="pl-PL"/>
        </w:rPr>
        <w:tab/>
      </w:r>
      <w:r w:rsidRPr="00C93929">
        <w:rPr>
          <w:rFonts w:ascii="Times New Roman" w:hAnsi="Times New Roman"/>
          <w:i/>
          <w:szCs w:val="28"/>
          <w:lang w:val="pl-PL"/>
        </w:rPr>
        <w:tab/>
      </w:r>
      <w:r w:rsidRPr="00C93929">
        <w:rPr>
          <w:rFonts w:ascii="Times New Roman" w:hAnsi="Times New Roman"/>
          <w:i/>
          <w:szCs w:val="28"/>
          <w:lang w:val="pl-PL"/>
        </w:rPr>
        <w:tab/>
        <w:t xml:space="preserve">       Thời gian: 100</w:t>
      </w:r>
      <w:r w:rsidRPr="00C93929">
        <w:rPr>
          <w:rFonts w:ascii="Times New Roman" w:hAnsi="Times New Roman"/>
          <w:i/>
          <w:spacing w:val="6"/>
          <w:szCs w:val="28"/>
          <w:lang w:val="pl-PL"/>
        </w:rPr>
        <w:t xml:space="preserve"> giờ</w:t>
      </w:r>
      <w:r w:rsidRPr="00C93929">
        <w:rPr>
          <w:rFonts w:ascii="Times New Roman" w:hAnsi="Times New Roman"/>
          <w:i/>
          <w:szCs w:val="28"/>
          <w:lang w:val="pl-PL"/>
        </w:rPr>
        <w:t xml:space="preserve"> (LT: 32</w:t>
      </w:r>
      <w:r w:rsidRPr="00C93929">
        <w:rPr>
          <w:rFonts w:ascii="Times New Roman" w:hAnsi="Times New Roman"/>
          <w:i/>
          <w:spacing w:val="6"/>
          <w:szCs w:val="28"/>
          <w:lang w:val="pl-PL"/>
        </w:rPr>
        <w:t xml:space="preserve"> giờ</w:t>
      </w:r>
      <w:r w:rsidRPr="00C93929">
        <w:rPr>
          <w:rFonts w:ascii="Times New Roman" w:hAnsi="Times New Roman"/>
          <w:i/>
          <w:szCs w:val="28"/>
          <w:lang w:val="pl-PL"/>
        </w:rPr>
        <w:t>; TH:68</w:t>
      </w:r>
      <w:r w:rsidRPr="00C93929">
        <w:rPr>
          <w:rFonts w:ascii="Times New Roman" w:hAnsi="Times New Roman"/>
          <w:i/>
          <w:spacing w:val="6"/>
          <w:szCs w:val="28"/>
          <w:lang w:val="pl-PL"/>
        </w:rPr>
        <w:t xml:space="preserve"> giờ</w:t>
      </w:r>
      <w:r w:rsidRPr="00C93929">
        <w:rPr>
          <w:rFonts w:ascii="Times New Roman" w:hAnsi="Times New Roman"/>
          <w:i/>
          <w:szCs w:val="28"/>
          <w:lang w:val="pl-PL"/>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49"/>
        <w:gridCol w:w="2773"/>
      </w:tblGrid>
      <w:tr w:rsidR="00C93929" w:rsidRPr="00C93929" w:rsidTr="00FE3B00">
        <w:tc>
          <w:tcPr>
            <w:tcW w:w="6549" w:type="dxa"/>
          </w:tcPr>
          <w:p w:rsidR="00C93929" w:rsidRPr="00C93929" w:rsidRDefault="00C93929" w:rsidP="001A249B">
            <w:pPr>
              <w:ind w:left="270" w:hanging="270"/>
              <w:rPr>
                <w:rFonts w:ascii="Times New Roman" w:hAnsi="Times New Roman"/>
                <w:szCs w:val="28"/>
                <w:lang w:val="pl-PL"/>
              </w:rPr>
            </w:pPr>
            <w:r w:rsidRPr="00C93929">
              <w:rPr>
                <w:rFonts w:ascii="Times New Roman" w:hAnsi="Times New Roman"/>
                <w:spacing w:val="6"/>
                <w:szCs w:val="28"/>
                <w:lang w:val="pl-PL"/>
              </w:rPr>
              <w:lastRenderedPageBreak/>
              <w:t>1.Nguồn ổn áp kỹ thuật cao</w:t>
            </w:r>
          </w:p>
        </w:tc>
        <w:tc>
          <w:tcPr>
            <w:tcW w:w="2773" w:type="dxa"/>
          </w:tcPr>
          <w:p w:rsidR="00C93929" w:rsidRPr="00C93929" w:rsidRDefault="00C93929" w:rsidP="00256A9F">
            <w:pPr>
              <w:ind w:left="270" w:hanging="270"/>
              <w:jc w:val="right"/>
              <w:rPr>
                <w:rFonts w:ascii="Times New Roman" w:hAnsi="Times New Roman"/>
                <w:szCs w:val="28"/>
                <w:lang w:val="pl-PL"/>
              </w:rPr>
            </w:pPr>
            <w:proofErr w:type="spellStart"/>
            <w:r w:rsidRPr="00C93929">
              <w:rPr>
                <w:rFonts w:ascii="Times New Roman" w:hAnsi="Times New Roman"/>
                <w:i/>
                <w:szCs w:val="28"/>
              </w:rPr>
              <w:t>Thời</w:t>
            </w:r>
            <w:proofErr w:type="spellEnd"/>
            <w:r w:rsidRPr="00C93929">
              <w:rPr>
                <w:rFonts w:ascii="Times New Roman" w:hAnsi="Times New Roman"/>
                <w:i/>
                <w:szCs w:val="28"/>
              </w:rPr>
              <w:t xml:space="preserve"> gian:</w:t>
            </w:r>
            <w:del w:id="2" w:author="Do Trung Kien" w:date="2016-08-09T00:08:00Z">
              <w:r w:rsidRPr="00C93929" w:rsidDel="002B650E">
                <w:rPr>
                  <w:rFonts w:ascii="Times New Roman" w:hAnsi="Times New Roman"/>
                  <w:i/>
                  <w:szCs w:val="28"/>
                </w:rPr>
                <w:delText>2</w:delText>
              </w:r>
            </w:del>
            <w:r w:rsidR="00256A9F">
              <w:rPr>
                <w:rFonts w:ascii="Times New Roman" w:hAnsi="Times New Roman"/>
                <w:i/>
                <w:szCs w:val="28"/>
              </w:rPr>
              <w:t>30</w:t>
            </w:r>
            <w:r w:rsidRPr="00C93929">
              <w:rPr>
                <w:rFonts w:ascii="Times New Roman" w:hAnsi="Times New Roman"/>
                <w:i/>
                <w:spacing w:val="6"/>
                <w:szCs w:val="28"/>
              </w:rPr>
              <w:t xml:space="preserve"> </w:t>
            </w:r>
            <w:proofErr w:type="spellStart"/>
            <w:r w:rsidRPr="00C93929">
              <w:rPr>
                <w:rFonts w:ascii="Times New Roman" w:hAnsi="Times New Roman"/>
                <w:i/>
                <w:spacing w:val="6"/>
                <w:szCs w:val="28"/>
              </w:rPr>
              <w:t>giờ</w:t>
            </w:r>
            <w:proofErr w:type="spellEnd"/>
          </w:p>
        </w:tc>
      </w:tr>
      <w:tr w:rsidR="00C93929" w:rsidRPr="00C93929" w:rsidTr="00FE3B00">
        <w:trPr>
          <w:trHeight w:val="301"/>
        </w:trPr>
        <w:tc>
          <w:tcPr>
            <w:tcW w:w="6549" w:type="dxa"/>
          </w:tcPr>
          <w:p w:rsidR="00C93929" w:rsidRPr="00C93929" w:rsidRDefault="00C93929" w:rsidP="002B650E">
            <w:pPr>
              <w:pStyle w:val="ListParagraph"/>
              <w:numPr>
                <w:ilvl w:val="0"/>
                <w:numId w:val="6"/>
              </w:numPr>
              <w:jc w:val="both"/>
              <w:rPr>
                <w:sz w:val="28"/>
                <w:szCs w:val="28"/>
                <w:lang w:val="pl-PL"/>
              </w:rPr>
            </w:pPr>
            <w:r w:rsidRPr="00C93929">
              <w:rPr>
                <w:sz w:val="28"/>
                <w:szCs w:val="28"/>
                <w:lang w:val="pl-PL"/>
              </w:rPr>
              <w:t xml:space="preserve">1.1. </w:t>
            </w:r>
            <w:r w:rsidRPr="00C93929">
              <w:rPr>
                <w:spacing w:val="6"/>
                <w:sz w:val="28"/>
                <w:szCs w:val="28"/>
                <w:lang w:val="pl-PL"/>
              </w:rPr>
              <w:t xml:space="preserve">Mạch nguồn </w:t>
            </w:r>
            <w:r w:rsidR="002360A5">
              <w:rPr>
                <w:spacing w:val="6"/>
                <w:sz w:val="28"/>
                <w:szCs w:val="28"/>
                <w:lang w:val="pl-PL"/>
              </w:rPr>
              <w:t xml:space="preserve"> </w:t>
            </w:r>
            <w:r w:rsidR="002B650E">
              <w:rPr>
                <w:spacing w:val="6"/>
                <w:sz w:val="28"/>
                <w:szCs w:val="28"/>
                <w:lang w:val="pl-PL"/>
              </w:rPr>
              <w:t>cơ bản</w:t>
            </w:r>
          </w:p>
        </w:tc>
        <w:tc>
          <w:tcPr>
            <w:tcW w:w="2773" w:type="dxa"/>
          </w:tcPr>
          <w:p w:rsidR="00C93929" w:rsidRPr="00C93929" w:rsidRDefault="00C93929" w:rsidP="001A249B">
            <w:pPr>
              <w:ind w:left="270" w:hanging="270"/>
              <w:jc w:val="right"/>
              <w:rPr>
                <w:rFonts w:ascii="Times New Roman" w:hAnsi="Times New Roman"/>
                <w:szCs w:val="28"/>
                <w:lang w:val="pl-PL"/>
              </w:rPr>
            </w:pPr>
          </w:p>
        </w:tc>
      </w:tr>
      <w:tr w:rsidR="00C93929" w:rsidRPr="00C93929" w:rsidTr="00FE3B00">
        <w:tc>
          <w:tcPr>
            <w:tcW w:w="6549" w:type="dxa"/>
          </w:tcPr>
          <w:p w:rsidR="00C93929" w:rsidRPr="00C93929" w:rsidRDefault="00C93929" w:rsidP="002B650E">
            <w:pPr>
              <w:pStyle w:val="ListParagraph"/>
              <w:numPr>
                <w:ilvl w:val="0"/>
                <w:numId w:val="6"/>
              </w:numPr>
              <w:jc w:val="both"/>
              <w:rPr>
                <w:sz w:val="28"/>
                <w:szCs w:val="28"/>
                <w:lang w:val="pl-PL"/>
              </w:rPr>
            </w:pPr>
            <w:r w:rsidRPr="00C93929">
              <w:rPr>
                <w:sz w:val="28"/>
                <w:szCs w:val="28"/>
                <w:lang w:val="pl-PL"/>
              </w:rPr>
              <w:t xml:space="preserve">1.2. </w:t>
            </w:r>
            <w:r w:rsidRPr="00C93929">
              <w:rPr>
                <w:spacing w:val="6"/>
                <w:sz w:val="28"/>
                <w:szCs w:val="28"/>
                <w:lang w:val="pl-PL"/>
              </w:rPr>
              <w:t xml:space="preserve">Mạch nguồn </w:t>
            </w:r>
            <w:r w:rsidR="002B650E">
              <w:rPr>
                <w:spacing w:val="6"/>
                <w:sz w:val="28"/>
                <w:szCs w:val="28"/>
                <w:lang w:val="pl-PL"/>
              </w:rPr>
              <w:t xml:space="preserve">ổn áp </w:t>
            </w:r>
            <w:r w:rsidRPr="00C93929">
              <w:rPr>
                <w:spacing w:val="6"/>
                <w:sz w:val="28"/>
                <w:szCs w:val="28"/>
                <w:lang w:val="pl-PL"/>
              </w:rPr>
              <w:t>kiểu</w:t>
            </w:r>
            <w:r w:rsidR="002B650E">
              <w:rPr>
                <w:spacing w:val="6"/>
                <w:sz w:val="28"/>
                <w:szCs w:val="28"/>
                <w:lang w:val="pl-PL"/>
              </w:rPr>
              <w:t xml:space="preserve"> tuyến tính</w:t>
            </w:r>
            <w:r w:rsidRPr="00C93929">
              <w:rPr>
                <w:spacing w:val="6"/>
                <w:sz w:val="28"/>
                <w:szCs w:val="28"/>
                <w:lang w:val="pl-PL"/>
              </w:rPr>
              <w:t xml:space="preserve">  </w:t>
            </w:r>
          </w:p>
        </w:tc>
        <w:tc>
          <w:tcPr>
            <w:tcW w:w="2773" w:type="dxa"/>
          </w:tcPr>
          <w:p w:rsidR="00C93929" w:rsidRPr="00C93929" w:rsidRDefault="00C93929" w:rsidP="001A249B">
            <w:pPr>
              <w:ind w:left="270" w:hanging="270"/>
              <w:jc w:val="right"/>
              <w:rPr>
                <w:rFonts w:ascii="Times New Roman" w:hAnsi="Times New Roman"/>
                <w:szCs w:val="28"/>
                <w:lang w:val="pl-PL"/>
              </w:rPr>
            </w:pPr>
          </w:p>
        </w:tc>
      </w:tr>
      <w:tr w:rsidR="00C93929" w:rsidRPr="00C93929" w:rsidTr="00FE3B00">
        <w:tc>
          <w:tcPr>
            <w:tcW w:w="6549" w:type="dxa"/>
          </w:tcPr>
          <w:p w:rsidR="00C93929" w:rsidRPr="00C93929" w:rsidRDefault="00C93929" w:rsidP="002B650E">
            <w:pPr>
              <w:pStyle w:val="ListParagraph"/>
              <w:numPr>
                <w:ilvl w:val="0"/>
                <w:numId w:val="6"/>
              </w:numPr>
              <w:jc w:val="both"/>
              <w:rPr>
                <w:sz w:val="28"/>
                <w:szCs w:val="28"/>
                <w:lang w:val="pl-PL"/>
              </w:rPr>
            </w:pPr>
            <w:r w:rsidRPr="00C93929">
              <w:rPr>
                <w:sz w:val="28"/>
                <w:szCs w:val="28"/>
                <w:lang w:val="pl-PL"/>
              </w:rPr>
              <w:t xml:space="preserve">1.3. </w:t>
            </w:r>
            <w:r w:rsidR="002B650E">
              <w:rPr>
                <w:sz w:val="28"/>
                <w:szCs w:val="28"/>
                <w:lang w:val="pl-PL"/>
              </w:rPr>
              <w:t xml:space="preserve"> Mạch nguồn kiểu xung</w:t>
            </w:r>
          </w:p>
        </w:tc>
        <w:tc>
          <w:tcPr>
            <w:tcW w:w="2773" w:type="dxa"/>
          </w:tcPr>
          <w:p w:rsidR="00C93929" w:rsidRPr="00C93929" w:rsidRDefault="00C93929" w:rsidP="001A249B">
            <w:pPr>
              <w:ind w:left="270" w:hanging="270"/>
              <w:jc w:val="right"/>
              <w:rPr>
                <w:rFonts w:ascii="Times New Roman" w:hAnsi="Times New Roman"/>
                <w:szCs w:val="28"/>
                <w:lang w:val="pl-PL"/>
              </w:rPr>
            </w:pPr>
          </w:p>
        </w:tc>
      </w:tr>
      <w:tr w:rsidR="00C93929" w:rsidRPr="00C93929" w:rsidTr="00FE3B00">
        <w:tc>
          <w:tcPr>
            <w:tcW w:w="6549" w:type="dxa"/>
          </w:tcPr>
          <w:p w:rsidR="00C93929" w:rsidRPr="00C93929" w:rsidRDefault="00C93929" w:rsidP="00C93929">
            <w:pPr>
              <w:pStyle w:val="ListParagraph"/>
              <w:numPr>
                <w:ilvl w:val="0"/>
                <w:numId w:val="6"/>
              </w:numPr>
              <w:jc w:val="both"/>
              <w:rPr>
                <w:sz w:val="28"/>
                <w:szCs w:val="28"/>
                <w:lang w:val="pl-PL"/>
              </w:rPr>
            </w:pPr>
            <w:r w:rsidRPr="00C93929">
              <w:rPr>
                <w:sz w:val="28"/>
                <w:szCs w:val="28"/>
                <w:lang w:val="pl-PL"/>
              </w:rPr>
              <w:t>1.4. Kiểm tra, sửa chữa các nguồn ổn áp kỹ thuật cao</w:t>
            </w:r>
          </w:p>
        </w:tc>
        <w:tc>
          <w:tcPr>
            <w:tcW w:w="2773" w:type="dxa"/>
          </w:tcPr>
          <w:p w:rsidR="00C93929" w:rsidRPr="00C93929" w:rsidRDefault="00C93929" w:rsidP="001A249B">
            <w:pPr>
              <w:ind w:left="270" w:hanging="270"/>
              <w:jc w:val="right"/>
              <w:rPr>
                <w:rFonts w:ascii="Times New Roman" w:hAnsi="Times New Roman"/>
                <w:szCs w:val="28"/>
                <w:lang w:val="pl-PL"/>
              </w:rPr>
            </w:pPr>
          </w:p>
        </w:tc>
      </w:tr>
      <w:tr w:rsidR="00C93929" w:rsidRPr="00C93929" w:rsidTr="00FE3B00">
        <w:tc>
          <w:tcPr>
            <w:tcW w:w="6549" w:type="dxa"/>
          </w:tcPr>
          <w:p w:rsidR="00C93929" w:rsidRPr="00C93929" w:rsidRDefault="00C93929" w:rsidP="002360A5">
            <w:pPr>
              <w:ind w:left="270" w:hanging="270"/>
              <w:rPr>
                <w:rFonts w:ascii="Times New Roman" w:hAnsi="Times New Roman"/>
                <w:szCs w:val="28"/>
                <w:lang w:val="pt-BR"/>
              </w:rPr>
            </w:pPr>
            <w:r w:rsidRPr="00C93929">
              <w:rPr>
                <w:rFonts w:ascii="Times New Roman" w:hAnsi="Times New Roman"/>
                <w:spacing w:val="6"/>
                <w:szCs w:val="28"/>
                <w:lang w:val="pt-BR"/>
              </w:rPr>
              <w:t xml:space="preserve">2.Mạch </w:t>
            </w:r>
            <w:r w:rsidR="002360A5">
              <w:rPr>
                <w:rFonts w:ascii="Times New Roman" w:hAnsi="Times New Roman"/>
                <w:spacing w:val="6"/>
                <w:szCs w:val="28"/>
                <w:lang w:val="pt-BR"/>
              </w:rPr>
              <w:t xml:space="preserve"> dao động</w:t>
            </w:r>
          </w:p>
        </w:tc>
        <w:tc>
          <w:tcPr>
            <w:tcW w:w="2773" w:type="dxa"/>
          </w:tcPr>
          <w:p w:rsidR="00C93929" w:rsidRPr="00C93929" w:rsidRDefault="00C93929" w:rsidP="00256A9F">
            <w:pPr>
              <w:ind w:left="270" w:hanging="270"/>
              <w:jc w:val="right"/>
              <w:rPr>
                <w:rFonts w:ascii="Times New Roman" w:hAnsi="Times New Roman"/>
                <w:szCs w:val="28"/>
                <w:lang w:val="pl-PL"/>
              </w:rPr>
            </w:pPr>
            <w:r w:rsidRPr="00C93929">
              <w:rPr>
                <w:rFonts w:ascii="Times New Roman" w:hAnsi="Times New Roman"/>
                <w:i/>
                <w:szCs w:val="28"/>
                <w:lang w:val="pl-PL"/>
              </w:rPr>
              <w:t xml:space="preserve">Thời gian: </w:t>
            </w:r>
            <w:r w:rsidR="00256A9F">
              <w:rPr>
                <w:rFonts w:ascii="Times New Roman" w:hAnsi="Times New Roman"/>
                <w:i/>
                <w:szCs w:val="28"/>
                <w:lang w:val="pl-PL"/>
              </w:rPr>
              <w:t>30</w:t>
            </w:r>
            <w:r w:rsidRPr="00C93929">
              <w:rPr>
                <w:rFonts w:ascii="Times New Roman" w:hAnsi="Times New Roman"/>
                <w:i/>
                <w:spacing w:val="6"/>
                <w:szCs w:val="28"/>
              </w:rPr>
              <w:t xml:space="preserve"> </w:t>
            </w:r>
            <w:proofErr w:type="spellStart"/>
            <w:r w:rsidRPr="00C93929">
              <w:rPr>
                <w:rFonts w:ascii="Times New Roman" w:hAnsi="Times New Roman"/>
                <w:i/>
                <w:spacing w:val="6"/>
                <w:szCs w:val="28"/>
              </w:rPr>
              <w:t>giờ</w:t>
            </w:r>
            <w:proofErr w:type="spellEnd"/>
          </w:p>
        </w:tc>
      </w:tr>
      <w:tr w:rsidR="00C93929" w:rsidRPr="00C93929" w:rsidTr="00FE3B00">
        <w:trPr>
          <w:trHeight w:val="307"/>
        </w:trPr>
        <w:tc>
          <w:tcPr>
            <w:tcW w:w="6549" w:type="dxa"/>
          </w:tcPr>
          <w:p w:rsidR="00C93929" w:rsidRPr="00C93929" w:rsidRDefault="00C93929" w:rsidP="002360A5">
            <w:pPr>
              <w:pStyle w:val="ListParagraph"/>
              <w:numPr>
                <w:ilvl w:val="0"/>
                <w:numId w:val="7"/>
              </w:numPr>
              <w:jc w:val="both"/>
              <w:rPr>
                <w:sz w:val="28"/>
                <w:szCs w:val="28"/>
                <w:lang w:val="pl-PL"/>
              </w:rPr>
            </w:pPr>
            <w:r w:rsidRPr="00C93929">
              <w:rPr>
                <w:sz w:val="28"/>
                <w:szCs w:val="28"/>
                <w:lang w:val="pl-PL"/>
              </w:rPr>
              <w:t>2.1.</w:t>
            </w:r>
            <w:r w:rsidRPr="00C93929">
              <w:rPr>
                <w:spacing w:val="6"/>
                <w:sz w:val="28"/>
                <w:szCs w:val="28"/>
                <w:lang w:val="pl-PL"/>
              </w:rPr>
              <w:t xml:space="preserve"> Khái niệm chung về mạch </w:t>
            </w:r>
            <w:r w:rsidR="002360A5">
              <w:rPr>
                <w:spacing w:val="6"/>
                <w:sz w:val="28"/>
                <w:szCs w:val="28"/>
                <w:lang w:val="pl-PL"/>
              </w:rPr>
              <w:t xml:space="preserve"> dao động</w:t>
            </w:r>
          </w:p>
        </w:tc>
        <w:tc>
          <w:tcPr>
            <w:tcW w:w="2773" w:type="dxa"/>
          </w:tcPr>
          <w:p w:rsidR="00C93929" w:rsidRPr="00C93929" w:rsidRDefault="00C93929" w:rsidP="001A249B">
            <w:pPr>
              <w:ind w:left="270" w:hanging="270"/>
              <w:jc w:val="right"/>
              <w:rPr>
                <w:rFonts w:ascii="Times New Roman" w:hAnsi="Times New Roman"/>
                <w:szCs w:val="28"/>
                <w:lang w:val="pl-PL"/>
              </w:rPr>
            </w:pPr>
          </w:p>
        </w:tc>
      </w:tr>
      <w:tr w:rsidR="00C93929" w:rsidRPr="00C93929" w:rsidTr="00FE3B00">
        <w:tc>
          <w:tcPr>
            <w:tcW w:w="6549" w:type="dxa"/>
          </w:tcPr>
          <w:p w:rsidR="00C93929" w:rsidRPr="00C93929" w:rsidRDefault="00C93929" w:rsidP="002360A5">
            <w:pPr>
              <w:pStyle w:val="ListParagraph"/>
              <w:numPr>
                <w:ilvl w:val="0"/>
                <w:numId w:val="7"/>
              </w:numPr>
              <w:jc w:val="both"/>
              <w:rPr>
                <w:sz w:val="28"/>
                <w:szCs w:val="28"/>
                <w:lang w:val="pl-PL"/>
              </w:rPr>
            </w:pPr>
            <w:r w:rsidRPr="00C93929">
              <w:rPr>
                <w:sz w:val="28"/>
                <w:szCs w:val="28"/>
                <w:lang w:val="pl-PL"/>
              </w:rPr>
              <w:t xml:space="preserve">2.2. </w:t>
            </w:r>
            <w:r w:rsidRPr="00C93929">
              <w:rPr>
                <w:spacing w:val="6"/>
                <w:sz w:val="28"/>
                <w:szCs w:val="28"/>
                <w:lang w:val="pl-PL"/>
              </w:rPr>
              <w:t xml:space="preserve">Mạch </w:t>
            </w:r>
            <w:r w:rsidR="002360A5">
              <w:rPr>
                <w:spacing w:val="6"/>
                <w:sz w:val="28"/>
                <w:szCs w:val="28"/>
                <w:lang w:val="pl-PL"/>
              </w:rPr>
              <w:t xml:space="preserve"> dao động RC</w:t>
            </w:r>
          </w:p>
        </w:tc>
        <w:tc>
          <w:tcPr>
            <w:tcW w:w="2773" w:type="dxa"/>
          </w:tcPr>
          <w:p w:rsidR="00C93929" w:rsidRPr="00C93929" w:rsidRDefault="00C93929" w:rsidP="001A249B">
            <w:pPr>
              <w:ind w:left="270" w:hanging="270"/>
              <w:jc w:val="right"/>
              <w:rPr>
                <w:rFonts w:ascii="Times New Roman" w:hAnsi="Times New Roman"/>
                <w:szCs w:val="28"/>
                <w:lang w:val="pl-PL"/>
              </w:rPr>
            </w:pPr>
          </w:p>
        </w:tc>
      </w:tr>
      <w:tr w:rsidR="00C93929" w:rsidRPr="00C93929" w:rsidTr="00FE3B00">
        <w:tc>
          <w:tcPr>
            <w:tcW w:w="6549" w:type="dxa"/>
          </w:tcPr>
          <w:p w:rsidR="00C93929" w:rsidRPr="00C93929" w:rsidRDefault="00C93929" w:rsidP="002360A5">
            <w:pPr>
              <w:pStyle w:val="ListParagraph"/>
              <w:numPr>
                <w:ilvl w:val="0"/>
                <w:numId w:val="7"/>
              </w:numPr>
              <w:jc w:val="both"/>
              <w:rPr>
                <w:sz w:val="28"/>
                <w:szCs w:val="28"/>
                <w:lang w:val="pl-PL"/>
              </w:rPr>
            </w:pPr>
            <w:r w:rsidRPr="00C93929">
              <w:rPr>
                <w:sz w:val="28"/>
                <w:szCs w:val="28"/>
                <w:lang w:val="pl-PL"/>
              </w:rPr>
              <w:t xml:space="preserve">2.3. </w:t>
            </w:r>
            <w:r w:rsidRPr="00C93929">
              <w:rPr>
                <w:spacing w:val="6"/>
                <w:sz w:val="28"/>
                <w:szCs w:val="28"/>
                <w:lang w:val="pl-PL"/>
              </w:rPr>
              <w:t xml:space="preserve">Mạch </w:t>
            </w:r>
            <w:r w:rsidR="002360A5">
              <w:rPr>
                <w:spacing w:val="6"/>
                <w:sz w:val="28"/>
                <w:szCs w:val="28"/>
                <w:lang w:val="pl-PL"/>
              </w:rPr>
              <w:t xml:space="preserve"> dao động LC</w:t>
            </w:r>
          </w:p>
        </w:tc>
        <w:tc>
          <w:tcPr>
            <w:tcW w:w="2773" w:type="dxa"/>
          </w:tcPr>
          <w:p w:rsidR="00C93929" w:rsidRPr="00C93929" w:rsidRDefault="00C93929" w:rsidP="001A249B">
            <w:pPr>
              <w:ind w:left="270" w:hanging="270"/>
              <w:jc w:val="right"/>
              <w:rPr>
                <w:rFonts w:ascii="Times New Roman" w:hAnsi="Times New Roman"/>
                <w:szCs w:val="28"/>
                <w:lang w:val="pl-PL"/>
              </w:rPr>
            </w:pPr>
          </w:p>
        </w:tc>
      </w:tr>
      <w:tr w:rsidR="00C93929" w:rsidRPr="00C93929" w:rsidTr="00FE3B00">
        <w:tc>
          <w:tcPr>
            <w:tcW w:w="6549" w:type="dxa"/>
          </w:tcPr>
          <w:p w:rsidR="00C93929" w:rsidRPr="00C93929" w:rsidRDefault="00C93929" w:rsidP="002360A5">
            <w:pPr>
              <w:pStyle w:val="ListParagraph"/>
              <w:numPr>
                <w:ilvl w:val="0"/>
                <w:numId w:val="7"/>
              </w:numPr>
              <w:jc w:val="both"/>
              <w:rPr>
                <w:sz w:val="28"/>
                <w:szCs w:val="28"/>
                <w:lang w:val="pl-PL"/>
              </w:rPr>
            </w:pPr>
            <w:r w:rsidRPr="00C93929">
              <w:rPr>
                <w:sz w:val="28"/>
                <w:szCs w:val="28"/>
                <w:lang w:val="pl-PL"/>
              </w:rPr>
              <w:t xml:space="preserve">2.4. </w:t>
            </w:r>
            <w:r w:rsidR="002360A5">
              <w:rPr>
                <w:sz w:val="28"/>
                <w:szCs w:val="28"/>
                <w:lang w:val="pl-PL"/>
              </w:rPr>
              <w:t xml:space="preserve"> Mạch dao động thạch anh</w:t>
            </w:r>
          </w:p>
        </w:tc>
        <w:tc>
          <w:tcPr>
            <w:tcW w:w="2773" w:type="dxa"/>
          </w:tcPr>
          <w:p w:rsidR="00C93929" w:rsidRDefault="00C93929" w:rsidP="001A249B">
            <w:pPr>
              <w:ind w:left="270" w:hanging="270"/>
              <w:jc w:val="right"/>
              <w:rPr>
                <w:rFonts w:ascii="Times New Roman" w:hAnsi="Times New Roman"/>
                <w:szCs w:val="28"/>
                <w:lang w:val="pl-PL"/>
              </w:rPr>
            </w:pPr>
          </w:p>
          <w:p w:rsidR="00BB5454" w:rsidRPr="00C93929" w:rsidRDefault="00BB5454" w:rsidP="001A249B">
            <w:pPr>
              <w:ind w:left="270" w:hanging="270"/>
              <w:jc w:val="right"/>
              <w:rPr>
                <w:rFonts w:ascii="Times New Roman" w:hAnsi="Times New Roman"/>
                <w:szCs w:val="28"/>
                <w:lang w:val="pl-PL"/>
              </w:rPr>
            </w:pPr>
          </w:p>
        </w:tc>
      </w:tr>
      <w:tr w:rsidR="00BB5454" w:rsidRPr="00C93929" w:rsidTr="00FE3B00">
        <w:tc>
          <w:tcPr>
            <w:tcW w:w="6549" w:type="dxa"/>
          </w:tcPr>
          <w:p w:rsidR="00BB5454" w:rsidRPr="00C93929" w:rsidRDefault="00BB5454" w:rsidP="00BB5454">
            <w:pPr>
              <w:ind w:left="270" w:hanging="270"/>
              <w:rPr>
                <w:rFonts w:ascii="Times New Roman" w:hAnsi="Times New Roman"/>
                <w:szCs w:val="28"/>
                <w:lang w:val="pt-BR"/>
              </w:rPr>
            </w:pPr>
            <w:r>
              <w:rPr>
                <w:rFonts w:ascii="Times New Roman" w:hAnsi="Times New Roman"/>
                <w:spacing w:val="6"/>
                <w:szCs w:val="28"/>
                <w:lang w:val="pt-BR"/>
              </w:rPr>
              <w:t>3</w:t>
            </w:r>
            <w:r w:rsidRPr="00C93929">
              <w:rPr>
                <w:rFonts w:ascii="Times New Roman" w:hAnsi="Times New Roman"/>
                <w:spacing w:val="6"/>
                <w:szCs w:val="28"/>
                <w:lang w:val="pt-BR"/>
              </w:rPr>
              <w:t>.Mạch bảo vệ</w:t>
            </w:r>
          </w:p>
        </w:tc>
        <w:tc>
          <w:tcPr>
            <w:tcW w:w="2773" w:type="dxa"/>
          </w:tcPr>
          <w:p w:rsidR="00BB5454" w:rsidRPr="00C93929" w:rsidRDefault="00BB5454" w:rsidP="00CC0F87">
            <w:pPr>
              <w:ind w:left="270" w:hanging="270"/>
              <w:jc w:val="right"/>
              <w:rPr>
                <w:rFonts w:ascii="Times New Roman" w:hAnsi="Times New Roman"/>
                <w:szCs w:val="28"/>
                <w:lang w:val="pl-PL"/>
              </w:rPr>
            </w:pPr>
            <w:r w:rsidRPr="00C93929">
              <w:rPr>
                <w:rFonts w:ascii="Times New Roman" w:hAnsi="Times New Roman"/>
                <w:i/>
                <w:szCs w:val="28"/>
                <w:lang w:val="pl-PL"/>
              </w:rPr>
              <w:t xml:space="preserve">Thời gian: </w:t>
            </w:r>
            <w:del w:id="3" w:author="Do Trung Kien" w:date="2016-08-09T00:55:00Z">
              <w:r w:rsidR="00CC0F87" w:rsidDel="00CC0F87">
                <w:rPr>
                  <w:rFonts w:ascii="Times New Roman" w:hAnsi="Times New Roman"/>
                  <w:i/>
                  <w:szCs w:val="28"/>
                  <w:lang w:val="pl-PL"/>
                </w:rPr>
                <w:delText>2</w:delText>
              </w:r>
            </w:del>
            <w:r w:rsidR="000F6506">
              <w:rPr>
                <w:rFonts w:ascii="Times New Roman" w:hAnsi="Times New Roman"/>
                <w:i/>
                <w:szCs w:val="28"/>
                <w:lang w:val="pl-PL"/>
              </w:rPr>
              <w:t>2</w:t>
            </w:r>
            <w:r w:rsidRPr="00C93929">
              <w:rPr>
                <w:rFonts w:ascii="Times New Roman" w:hAnsi="Times New Roman"/>
                <w:i/>
                <w:spacing w:val="6"/>
                <w:szCs w:val="28"/>
              </w:rPr>
              <w:t xml:space="preserve"> </w:t>
            </w:r>
            <w:proofErr w:type="spellStart"/>
            <w:r w:rsidRPr="00C93929">
              <w:rPr>
                <w:rFonts w:ascii="Times New Roman" w:hAnsi="Times New Roman"/>
                <w:i/>
                <w:spacing w:val="6"/>
                <w:szCs w:val="28"/>
              </w:rPr>
              <w:t>giờ</w:t>
            </w:r>
            <w:proofErr w:type="spellEnd"/>
          </w:p>
        </w:tc>
      </w:tr>
      <w:tr w:rsidR="00BB5454" w:rsidRPr="00C93929" w:rsidTr="00FE3B00">
        <w:trPr>
          <w:trHeight w:val="369"/>
        </w:trPr>
        <w:tc>
          <w:tcPr>
            <w:tcW w:w="6549" w:type="dxa"/>
          </w:tcPr>
          <w:p w:rsidR="00BB5454" w:rsidRPr="00C93929" w:rsidRDefault="00BB5454" w:rsidP="00BB5454">
            <w:pPr>
              <w:pStyle w:val="ListParagraph"/>
              <w:numPr>
                <w:ilvl w:val="0"/>
                <w:numId w:val="7"/>
              </w:numPr>
              <w:jc w:val="both"/>
              <w:rPr>
                <w:sz w:val="28"/>
                <w:szCs w:val="28"/>
                <w:lang w:val="pl-PL"/>
              </w:rPr>
            </w:pPr>
            <w:r>
              <w:rPr>
                <w:sz w:val="28"/>
                <w:szCs w:val="28"/>
                <w:lang w:val="pl-PL"/>
              </w:rPr>
              <w:t>3</w:t>
            </w:r>
            <w:r w:rsidRPr="00C93929">
              <w:rPr>
                <w:sz w:val="28"/>
                <w:szCs w:val="28"/>
                <w:lang w:val="pl-PL"/>
              </w:rPr>
              <w:t>.1.</w:t>
            </w:r>
            <w:r w:rsidRPr="00C93929">
              <w:rPr>
                <w:spacing w:val="6"/>
                <w:sz w:val="28"/>
                <w:szCs w:val="28"/>
                <w:lang w:val="pl-PL"/>
              </w:rPr>
              <w:t xml:space="preserve"> Khái niệm chung về mạch bảo vệ</w:t>
            </w:r>
          </w:p>
        </w:tc>
        <w:tc>
          <w:tcPr>
            <w:tcW w:w="2773" w:type="dxa"/>
          </w:tcPr>
          <w:p w:rsidR="00BB5454" w:rsidRPr="00C93929" w:rsidRDefault="00BB5454" w:rsidP="00BB5454">
            <w:pPr>
              <w:ind w:left="270" w:hanging="270"/>
              <w:jc w:val="right"/>
              <w:rPr>
                <w:rFonts w:ascii="Times New Roman" w:hAnsi="Times New Roman"/>
                <w:szCs w:val="28"/>
                <w:lang w:val="pl-PL"/>
              </w:rPr>
            </w:pPr>
          </w:p>
        </w:tc>
      </w:tr>
      <w:tr w:rsidR="00BB5454" w:rsidRPr="00C93929" w:rsidTr="00FE3B00">
        <w:tc>
          <w:tcPr>
            <w:tcW w:w="6549" w:type="dxa"/>
          </w:tcPr>
          <w:p w:rsidR="00BB5454" w:rsidRPr="00C93929" w:rsidRDefault="00316C73" w:rsidP="00BB5454">
            <w:pPr>
              <w:pStyle w:val="ListParagraph"/>
              <w:numPr>
                <w:ilvl w:val="0"/>
                <w:numId w:val="7"/>
              </w:numPr>
              <w:jc w:val="both"/>
              <w:rPr>
                <w:sz w:val="28"/>
                <w:szCs w:val="28"/>
                <w:lang w:val="pl-PL"/>
              </w:rPr>
            </w:pPr>
            <w:r>
              <w:rPr>
                <w:sz w:val="28"/>
                <w:szCs w:val="28"/>
                <w:lang w:val="pl-PL"/>
              </w:rPr>
              <w:t>3</w:t>
            </w:r>
            <w:r w:rsidR="00BB5454" w:rsidRPr="00C93929">
              <w:rPr>
                <w:sz w:val="28"/>
                <w:szCs w:val="28"/>
                <w:lang w:val="pl-PL"/>
              </w:rPr>
              <w:t xml:space="preserve">.2. </w:t>
            </w:r>
            <w:r w:rsidR="00BB5454" w:rsidRPr="00C93929">
              <w:rPr>
                <w:spacing w:val="6"/>
                <w:sz w:val="28"/>
                <w:szCs w:val="28"/>
                <w:lang w:val="pl-PL"/>
              </w:rPr>
              <w:t>Mạch bảo vệ chống ngắn mạch dùng IC</w:t>
            </w:r>
          </w:p>
        </w:tc>
        <w:tc>
          <w:tcPr>
            <w:tcW w:w="2773" w:type="dxa"/>
          </w:tcPr>
          <w:p w:rsidR="00BB5454" w:rsidRPr="00C93929" w:rsidRDefault="00BB5454" w:rsidP="00BB5454">
            <w:pPr>
              <w:ind w:left="270" w:hanging="270"/>
              <w:jc w:val="right"/>
              <w:rPr>
                <w:rFonts w:ascii="Times New Roman" w:hAnsi="Times New Roman"/>
                <w:szCs w:val="28"/>
                <w:lang w:val="pl-PL"/>
              </w:rPr>
            </w:pPr>
          </w:p>
        </w:tc>
      </w:tr>
      <w:tr w:rsidR="00BB5454" w:rsidRPr="00C93929" w:rsidTr="00FE3B00">
        <w:tc>
          <w:tcPr>
            <w:tcW w:w="6549" w:type="dxa"/>
          </w:tcPr>
          <w:p w:rsidR="00BB5454" w:rsidRPr="00C93929" w:rsidRDefault="00316C73" w:rsidP="00BB5454">
            <w:pPr>
              <w:pStyle w:val="ListParagraph"/>
              <w:numPr>
                <w:ilvl w:val="0"/>
                <w:numId w:val="7"/>
              </w:numPr>
              <w:jc w:val="both"/>
              <w:rPr>
                <w:sz w:val="28"/>
                <w:szCs w:val="28"/>
                <w:lang w:val="pl-PL"/>
              </w:rPr>
            </w:pPr>
            <w:r>
              <w:rPr>
                <w:sz w:val="28"/>
                <w:szCs w:val="28"/>
                <w:lang w:val="pl-PL"/>
              </w:rPr>
              <w:t>3</w:t>
            </w:r>
            <w:r w:rsidR="00BB5454" w:rsidRPr="00C93929">
              <w:rPr>
                <w:sz w:val="28"/>
                <w:szCs w:val="28"/>
                <w:lang w:val="pl-PL"/>
              </w:rPr>
              <w:t xml:space="preserve">.3. </w:t>
            </w:r>
            <w:r w:rsidR="00BB5454" w:rsidRPr="00C93929">
              <w:rPr>
                <w:spacing w:val="6"/>
                <w:sz w:val="28"/>
                <w:szCs w:val="28"/>
                <w:lang w:val="pl-PL"/>
              </w:rPr>
              <w:t>Mạch bảo vệ chống quá áp dùng IC</w:t>
            </w:r>
          </w:p>
        </w:tc>
        <w:tc>
          <w:tcPr>
            <w:tcW w:w="2773" w:type="dxa"/>
          </w:tcPr>
          <w:p w:rsidR="00BB5454" w:rsidRPr="00C93929" w:rsidRDefault="00BB5454" w:rsidP="00BB5454">
            <w:pPr>
              <w:ind w:left="270" w:hanging="270"/>
              <w:jc w:val="right"/>
              <w:rPr>
                <w:rFonts w:ascii="Times New Roman" w:hAnsi="Times New Roman"/>
                <w:szCs w:val="28"/>
                <w:lang w:val="pl-PL"/>
              </w:rPr>
            </w:pPr>
          </w:p>
        </w:tc>
      </w:tr>
      <w:tr w:rsidR="00BB5454" w:rsidRPr="00C93929" w:rsidTr="00FE3B00">
        <w:tc>
          <w:tcPr>
            <w:tcW w:w="6549" w:type="dxa"/>
          </w:tcPr>
          <w:p w:rsidR="00BB5454" w:rsidRPr="00C93929" w:rsidRDefault="00316C73" w:rsidP="00BB5454">
            <w:pPr>
              <w:pStyle w:val="ListParagraph"/>
              <w:numPr>
                <w:ilvl w:val="0"/>
                <w:numId w:val="7"/>
              </w:numPr>
              <w:jc w:val="both"/>
              <w:rPr>
                <w:sz w:val="28"/>
                <w:szCs w:val="28"/>
                <w:lang w:val="pl-PL"/>
              </w:rPr>
            </w:pPr>
            <w:r>
              <w:rPr>
                <w:sz w:val="28"/>
                <w:szCs w:val="28"/>
                <w:lang w:val="pl-PL"/>
              </w:rPr>
              <w:t>3</w:t>
            </w:r>
            <w:r w:rsidR="00BB5454" w:rsidRPr="00C93929">
              <w:rPr>
                <w:sz w:val="28"/>
                <w:szCs w:val="28"/>
                <w:lang w:val="pl-PL"/>
              </w:rPr>
              <w:t>.4. Kiểm tra, sửa c</w:t>
            </w:r>
            <w:bookmarkStart w:id="4" w:name="_GoBack"/>
            <w:bookmarkEnd w:id="4"/>
            <w:r w:rsidR="00BB5454" w:rsidRPr="00C93929">
              <w:rPr>
                <w:sz w:val="28"/>
                <w:szCs w:val="28"/>
                <w:lang w:val="pl-PL"/>
              </w:rPr>
              <w:t>hữa các mạch bảo vệ dùng Ic</w:t>
            </w:r>
          </w:p>
        </w:tc>
        <w:tc>
          <w:tcPr>
            <w:tcW w:w="2773" w:type="dxa"/>
          </w:tcPr>
          <w:p w:rsidR="00BB5454" w:rsidRPr="00C93929" w:rsidRDefault="00BB5454" w:rsidP="00FE3B00">
            <w:pPr>
              <w:ind w:right="560"/>
              <w:rPr>
                <w:rFonts w:ascii="Times New Roman" w:hAnsi="Times New Roman"/>
                <w:szCs w:val="28"/>
                <w:lang w:val="pl-PL"/>
              </w:rPr>
            </w:pPr>
          </w:p>
        </w:tc>
      </w:tr>
      <w:tr w:rsidR="00FE3B00" w:rsidRPr="00C93929" w:rsidTr="00FE3B00">
        <w:tc>
          <w:tcPr>
            <w:tcW w:w="6549" w:type="dxa"/>
          </w:tcPr>
          <w:p w:rsidR="00FE3B00" w:rsidRPr="00A35C4D" w:rsidRDefault="00FE3B00" w:rsidP="00FE3B00">
            <w:pPr>
              <w:ind w:left="270" w:hanging="270"/>
              <w:rPr>
                <w:rFonts w:ascii="Times New Roman" w:hAnsi="Times New Roman"/>
                <w:szCs w:val="28"/>
                <w:lang w:val="pl-PL"/>
              </w:rPr>
            </w:pPr>
            <w:r>
              <w:rPr>
                <w:rFonts w:ascii="Times New Roman" w:hAnsi="Times New Roman"/>
                <w:spacing w:val="6"/>
                <w:szCs w:val="28"/>
                <w:lang w:val="pl-PL"/>
              </w:rPr>
              <w:t>4</w:t>
            </w:r>
            <w:r w:rsidRPr="00A35C4D">
              <w:rPr>
                <w:rFonts w:ascii="Times New Roman" w:hAnsi="Times New Roman"/>
                <w:spacing w:val="6"/>
                <w:szCs w:val="28"/>
                <w:lang w:val="pl-PL"/>
              </w:rPr>
              <w:t>.Mạch ứng dụng dùng IC OP-AMP</w:t>
            </w:r>
          </w:p>
        </w:tc>
        <w:tc>
          <w:tcPr>
            <w:tcW w:w="2773" w:type="dxa"/>
          </w:tcPr>
          <w:p w:rsidR="00FE3B00" w:rsidRPr="00A35C4D" w:rsidRDefault="00CC0F87" w:rsidP="0047444C">
            <w:pPr>
              <w:ind w:left="270" w:hanging="270"/>
              <w:jc w:val="right"/>
              <w:rPr>
                <w:rFonts w:ascii="Times New Roman" w:hAnsi="Times New Roman"/>
                <w:szCs w:val="28"/>
                <w:lang w:val="pt-BR"/>
              </w:rPr>
            </w:pPr>
            <w:r>
              <w:rPr>
                <w:rFonts w:ascii="Times New Roman" w:hAnsi="Times New Roman"/>
                <w:i/>
                <w:szCs w:val="28"/>
                <w:lang w:val="pl-PL"/>
              </w:rPr>
              <w:t xml:space="preserve">Thời gian: </w:t>
            </w:r>
            <w:r w:rsidR="00256A9F">
              <w:rPr>
                <w:rFonts w:ascii="Times New Roman" w:hAnsi="Times New Roman"/>
                <w:i/>
                <w:szCs w:val="28"/>
                <w:lang w:val="pl-PL"/>
              </w:rPr>
              <w:t>28</w:t>
            </w:r>
            <w:r w:rsidR="00FE3B00" w:rsidRPr="00A35C4D">
              <w:rPr>
                <w:rFonts w:ascii="Times New Roman" w:hAnsi="Times New Roman"/>
                <w:i/>
                <w:spacing w:val="6"/>
                <w:szCs w:val="28"/>
              </w:rPr>
              <w:t xml:space="preserve"> </w:t>
            </w:r>
            <w:proofErr w:type="spellStart"/>
            <w:r w:rsidR="00FE3B00" w:rsidRPr="00A35C4D">
              <w:rPr>
                <w:rFonts w:ascii="Times New Roman" w:hAnsi="Times New Roman"/>
                <w:i/>
                <w:spacing w:val="6"/>
                <w:szCs w:val="28"/>
              </w:rPr>
              <w:t>giờ</w:t>
            </w:r>
            <w:proofErr w:type="spellEnd"/>
          </w:p>
        </w:tc>
      </w:tr>
      <w:tr w:rsidR="00FE3B00" w:rsidRPr="00C93929" w:rsidTr="00FE3B00">
        <w:tc>
          <w:tcPr>
            <w:tcW w:w="6549" w:type="dxa"/>
          </w:tcPr>
          <w:p w:rsidR="00FE3B00" w:rsidRPr="00A35C4D" w:rsidRDefault="00FE3B00" w:rsidP="00FE3B00">
            <w:pPr>
              <w:pStyle w:val="ListParagraph"/>
              <w:numPr>
                <w:ilvl w:val="0"/>
                <w:numId w:val="8"/>
              </w:numPr>
              <w:jc w:val="both"/>
              <w:rPr>
                <w:sz w:val="28"/>
                <w:szCs w:val="28"/>
                <w:lang w:val="pt-BR"/>
              </w:rPr>
            </w:pPr>
            <w:r w:rsidRPr="00A35C4D">
              <w:rPr>
                <w:sz w:val="28"/>
                <w:szCs w:val="28"/>
                <w:lang w:val="pt-BR"/>
              </w:rPr>
              <w:t xml:space="preserve">3.1. </w:t>
            </w:r>
            <w:proofErr w:type="spellStart"/>
            <w:r w:rsidRPr="00A35C4D">
              <w:rPr>
                <w:spacing w:val="6"/>
                <w:sz w:val="28"/>
                <w:szCs w:val="28"/>
              </w:rPr>
              <w:t>Khái</w:t>
            </w:r>
            <w:proofErr w:type="spellEnd"/>
            <w:r w:rsidRPr="00A35C4D">
              <w:rPr>
                <w:spacing w:val="6"/>
                <w:sz w:val="28"/>
                <w:szCs w:val="28"/>
              </w:rPr>
              <w:t xml:space="preserve"> </w:t>
            </w:r>
            <w:proofErr w:type="spellStart"/>
            <w:r w:rsidRPr="00A35C4D">
              <w:rPr>
                <w:spacing w:val="6"/>
                <w:sz w:val="28"/>
                <w:szCs w:val="28"/>
              </w:rPr>
              <w:t>niệm</w:t>
            </w:r>
            <w:proofErr w:type="spellEnd"/>
            <w:r w:rsidRPr="00A35C4D">
              <w:rPr>
                <w:spacing w:val="6"/>
                <w:sz w:val="28"/>
                <w:szCs w:val="28"/>
              </w:rPr>
              <w:t xml:space="preserve"> </w:t>
            </w:r>
            <w:proofErr w:type="spellStart"/>
            <w:r w:rsidRPr="00A35C4D">
              <w:rPr>
                <w:spacing w:val="6"/>
                <w:sz w:val="28"/>
                <w:szCs w:val="28"/>
              </w:rPr>
              <w:t>chung</w:t>
            </w:r>
            <w:proofErr w:type="spellEnd"/>
          </w:p>
        </w:tc>
        <w:tc>
          <w:tcPr>
            <w:tcW w:w="2773" w:type="dxa"/>
          </w:tcPr>
          <w:p w:rsidR="00FE3B00" w:rsidRPr="00A35C4D" w:rsidRDefault="00FE3B00" w:rsidP="00FE3B00">
            <w:pPr>
              <w:ind w:left="270" w:hanging="270"/>
              <w:jc w:val="right"/>
              <w:rPr>
                <w:rFonts w:ascii="Times New Roman" w:hAnsi="Times New Roman"/>
                <w:szCs w:val="28"/>
                <w:lang w:val="pt-BR"/>
              </w:rPr>
            </w:pPr>
          </w:p>
        </w:tc>
      </w:tr>
      <w:tr w:rsidR="00FE3B00" w:rsidRPr="00C93929" w:rsidTr="00FE3B00">
        <w:tc>
          <w:tcPr>
            <w:tcW w:w="6549" w:type="dxa"/>
          </w:tcPr>
          <w:p w:rsidR="00FE3B00" w:rsidRPr="00A35C4D" w:rsidRDefault="00FE3B00" w:rsidP="00FE3B00">
            <w:pPr>
              <w:pStyle w:val="ListParagraph"/>
              <w:numPr>
                <w:ilvl w:val="0"/>
                <w:numId w:val="8"/>
              </w:numPr>
              <w:jc w:val="both"/>
              <w:rPr>
                <w:sz w:val="28"/>
                <w:szCs w:val="28"/>
                <w:lang w:val="pt-BR"/>
              </w:rPr>
            </w:pPr>
            <w:r w:rsidRPr="00A35C4D">
              <w:rPr>
                <w:sz w:val="28"/>
                <w:szCs w:val="28"/>
                <w:lang w:val="pt-BR"/>
              </w:rPr>
              <w:t xml:space="preserve">3.2. </w:t>
            </w:r>
            <w:r w:rsidRPr="00A35C4D">
              <w:rPr>
                <w:spacing w:val="6"/>
                <w:sz w:val="28"/>
                <w:szCs w:val="28"/>
                <w:lang w:val="pt-BR"/>
              </w:rPr>
              <w:t>Mạch khuếch đại dùng OP- AMP</w:t>
            </w:r>
          </w:p>
        </w:tc>
        <w:tc>
          <w:tcPr>
            <w:tcW w:w="2773" w:type="dxa"/>
          </w:tcPr>
          <w:p w:rsidR="00FE3B00" w:rsidRPr="00A35C4D" w:rsidRDefault="00FE3B00" w:rsidP="00FE3B00">
            <w:pPr>
              <w:ind w:left="270" w:hanging="270"/>
              <w:jc w:val="right"/>
              <w:rPr>
                <w:rFonts w:ascii="Times New Roman" w:hAnsi="Times New Roman"/>
                <w:szCs w:val="28"/>
                <w:lang w:val="pt-BR"/>
              </w:rPr>
            </w:pPr>
          </w:p>
        </w:tc>
      </w:tr>
      <w:tr w:rsidR="00FE3B00" w:rsidRPr="00C93929" w:rsidTr="00FE3B00">
        <w:tc>
          <w:tcPr>
            <w:tcW w:w="6549" w:type="dxa"/>
          </w:tcPr>
          <w:p w:rsidR="00FE3B00" w:rsidRPr="00A35C4D" w:rsidRDefault="00FE3B00" w:rsidP="00FE3B00">
            <w:pPr>
              <w:pStyle w:val="ListParagraph"/>
              <w:numPr>
                <w:ilvl w:val="0"/>
                <w:numId w:val="8"/>
              </w:numPr>
              <w:jc w:val="both"/>
              <w:rPr>
                <w:sz w:val="28"/>
                <w:szCs w:val="28"/>
                <w:lang w:val="nl-NL"/>
              </w:rPr>
            </w:pPr>
            <w:r w:rsidRPr="00A35C4D">
              <w:rPr>
                <w:sz w:val="28"/>
                <w:szCs w:val="28"/>
                <w:lang w:val="nl-NL"/>
              </w:rPr>
              <w:t xml:space="preserve">3.3. </w:t>
            </w:r>
            <w:r w:rsidRPr="00A35C4D">
              <w:rPr>
                <w:spacing w:val="6"/>
                <w:sz w:val="28"/>
                <w:szCs w:val="28"/>
                <w:lang w:val="nl-NL"/>
              </w:rPr>
              <w:t>Mạch dao động dùng OP-AMP</w:t>
            </w:r>
          </w:p>
        </w:tc>
        <w:tc>
          <w:tcPr>
            <w:tcW w:w="2773" w:type="dxa"/>
          </w:tcPr>
          <w:p w:rsidR="00FE3B00" w:rsidRPr="00A35C4D" w:rsidRDefault="00FE3B00" w:rsidP="00FE3B00">
            <w:pPr>
              <w:ind w:left="270" w:hanging="270"/>
              <w:jc w:val="right"/>
              <w:rPr>
                <w:rFonts w:ascii="Times New Roman" w:hAnsi="Times New Roman"/>
                <w:szCs w:val="28"/>
                <w:lang w:val="nl-NL"/>
              </w:rPr>
            </w:pPr>
          </w:p>
        </w:tc>
      </w:tr>
      <w:tr w:rsidR="00FE3B00" w:rsidRPr="00C93929" w:rsidTr="00FE3B00">
        <w:tc>
          <w:tcPr>
            <w:tcW w:w="6549" w:type="dxa"/>
          </w:tcPr>
          <w:p w:rsidR="00FE3B00" w:rsidRPr="00A35C4D" w:rsidRDefault="00FE3B00" w:rsidP="00FE3B00">
            <w:pPr>
              <w:pStyle w:val="ListParagraph"/>
              <w:numPr>
                <w:ilvl w:val="0"/>
                <w:numId w:val="8"/>
              </w:numPr>
              <w:jc w:val="both"/>
              <w:rPr>
                <w:sz w:val="28"/>
                <w:szCs w:val="28"/>
                <w:lang w:val="nl-NL"/>
              </w:rPr>
            </w:pPr>
            <w:r w:rsidRPr="00A35C4D">
              <w:rPr>
                <w:sz w:val="28"/>
                <w:szCs w:val="28"/>
                <w:lang w:val="nl-NL"/>
              </w:rPr>
              <w:t xml:space="preserve">3.4. </w:t>
            </w:r>
            <w:r w:rsidRPr="00A35C4D">
              <w:rPr>
                <w:spacing w:val="6"/>
                <w:sz w:val="28"/>
                <w:szCs w:val="28"/>
                <w:lang w:val="nl-NL"/>
              </w:rPr>
              <w:t>Mạch nguồn một chiều dùng OP-AMP</w:t>
            </w:r>
          </w:p>
        </w:tc>
        <w:tc>
          <w:tcPr>
            <w:tcW w:w="2773" w:type="dxa"/>
          </w:tcPr>
          <w:p w:rsidR="00FE3B00" w:rsidRPr="00A35C4D" w:rsidRDefault="00FE3B00" w:rsidP="00FE3B00">
            <w:pPr>
              <w:ind w:left="270" w:hanging="270"/>
              <w:jc w:val="right"/>
              <w:rPr>
                <w:rFonts w:ascii="Times New Roman" w:hAnsi="Times New Roman"/>
                <w:szCs w:val="28"/>
                <w:lang w:val="nl-NL"/>
              </w:rPr>
            </w:pPr>
          </w:p>
        </w:tc>
      </w:tr>
      <w:tr w:rsidR="00FE3B00" w:rsidRPr="00C93929" w:rsidTr="00FE3B00">
        <w:tc>
          <w:tcPr>
            <w:tcW w:w="6549" w:type="dxa"/>
          </w:tcPr>
          <w:p w:rsidR="00FE3B00" w:rsidRPr="00A35C4D" w:rsidRDefault="00FE3B00" w:rsidP="00FE3B00">
            <w:pPr>
              <w:pStyle w:val="ListParagraph"/>
              <w:numPr>
                <w:ilvl w:val="0"/>
                <w:numId w:val="8"/>
              </w:numPr>
              <w:jc w:val="both"/>
              <w:rPr>
                <w:sz w:val="28"/>
                <w:szCs w:val="28"/>
                <w:lang w:val="nl-NL"/>
              </w:rPr>
            </w:pPr>
            <w:r w:rsidRPr="00A35C4D">
              <w:rPr>
                <w:sz w:val="28"/>
                <w:szCs w:val="28"/>
                <w:lang w:val="nl-NL"/>
              </w:rPr>
              <w:t>3.5. Kiểm tra, sửa chữa, thay thế IC trong các mạch ứng dụng dùng OP-APM</w:t>
            </w:r>
          </w:p>
        </w:tc>
        <w:tc>
          <w:tcPr>
            <w:tcW w:w="2773" w:type="dxa"/>
          </w:tcPr>
          <w:p w:rsidR="00FE3B00" w:rsidRPr="00A35C4D" w:rsidRDefault="00FE3B00" w:rsidP="00FE3B00">
            <w:pPr>
              <w:ind w:left="270" w:hanging="270"/>
              <w:jc w:val="right"/>
              <w:rPr>
                <w:rFonts w:ascii="Times New Roman" w:hAnsi="Times New Roman"/>
                <w:szCs w:val="28"/>
                <w:lang w:val="nl-NL"/>
              </w:rPr>
            </w:pPr>
          </w:p>
        </w:tc>
      </w:tr>
      <w:tr w:rsidR="00BB5454" w:rsidRPr="00C93929" w:rsidTr="00FE3B00">
        <w:tc>
          <w:tcPr>
            <w:tcW w:w="6549" w:type="dxa"/>
          </w:tcPr>
          <w:p w:rsidR="00BB5454" w:rsidRPr="00C93929" w:rsidRDefault="00810A82" w:rsidP="00BB5454">
            <w:pPr>
              <w:ind w:left="270" w:hanging="270"/>
              <w:rPr>
                <w:rFonts w:ascii="Times New Roman" w:hAnsi="Times New Roman"/>
                <w:szCs w:val="28"/>
                <w:lang w:val="nl-NL"/>
              </w:rPr>
            </w:pPr>
            <w:r>
              <w:rPr>
                <w:rFonts w:ascii="Times New Roman" w:hAnsi="Times New Roman"/>
                <w:szCs w:val="28"/>
                <w:lang w:val="nl-NL"/>
              </w:rPr>
              <w:t>5</w:t>
            </w:r>
            <w:r w:rsidR="00BB5454" w:rsidRPr="00C93929">
              <w:rPr>
                <w:rFonts w:ascii="Times New Roman" w:hAnsi="Times New Roman"/>
                <w:szCs w:val="28"/>
                <w:lang w:val="nl-NL"/>
              </w:rPr>
              <w:t>.</w:t>
            </w:r>
            <w:ins w:id="5" w:author="Do Trung Kien" w:date="2016-08-09T00:10:00Z">
              <w:r w:rsidR="00BB5454">
                <w:rPr>
                  <w:rFonts w:ascii="Times New Roman" w:hAnsi="Times New Roman"/>
                  <w:szCs w:val="28"/>
                  <w:lang w:val="nl-NL"/>
                </w:rPr>
                <w:t xml:space="preserve"> </w:t>
              </w:r>
            </w:ins>
            <w:r w:rsidR="00BB5454" w:rsidRPr="00C93929">
              <w:rPr>
                <w:rFonts w:ascii="Times New Roman" w:hAnsi="Times New Roman"/>
                <w:szCs w:val="28"/>
                <w:lang w:val="nl-NL"/>
              </w:rPr>
              <w:t>Một số mạch khuếch đại, lọc chất lượng cao dùng IC.</w:t>
            </w:r>
          </w:p>
        </w:tc>
        <w:tc>
          <w:tcPr>
            <w:tcW w:w="2773" w:type="dxa"/>
          </w:tcPr>
          <w:p w:rsidR="00BB5454" w:rsidRPr="00C93929" w:rsidRDefault="00CC0F87" w:rsidP="00BB5454">
            <w:pPr>
              <w:ind w:left="270" w:hanging="270"/>
              <w:jc w:val="right"/>
              <w:rPr>
                <w:rFonts w:ascii="Times New Roman" w:hAnsi="Times New Roman"/>
                <w:szCs w:val="28"/>
                <w:lang w:val="pt-BR"/>
              </w:rPr>
            </w:pPr>
            <w:r>
              <w:rPr>
                <w:rFonts w:ascii="Times New Roman" w:hAnsi="Times New Roman"/>
                <w:i/>
                <w:szCs w:val="28"/>
                <w:lang w:val="pt-BR"/>
              </w:rPr>
              <w:t>Thời gian:</w:t>
            </w:r>
            <w:del w:id="6" w:author="Do Trung Kien" w:date="2016-08-09T00:55:00Z">
              <w:r w:rsidDel="00CC0F87">
                <w:rPr>
                  <w:rFonts w:ascii="Times New Roman" w:hAnsi="Times New Roman"/>
                  <w:i/>
                  <w:szCs w:val="28"/>
                  <w:lang w:val="pt-BR"/>
                </w:rPr>
                <w:delText>2</w:delText>
              </w:r>
            </w:del>
            <w:r w:rsidR="0047444C">
              <w:rPr>
                <w:rFonts w:ascii="Times New Roman" w:hAnsi="Times New Roman"/>
                <w:i/>
                <w:szCs w:val="28"/>
                <w:lang w:val="pt-BR"/>
              </w:rPr>
              <w:t>4</w:t>
            </w:r>
            <w:r w:rsidR="00BB5454" w:rsidRPr="00C93929">
              <w:rPr>
                <w:rFonts w:ascii="Times New Roman" w:hAnsi="Times New Roman"/>
                <w:i/>
                <w:spacing w:val="6"/>
                <w:szCs w:val="28"/>
              </w:rPr>
              <w:t xml:space="preserve"> </w:t>
            </w:r>
            <w:proofErr w:type="spellStart"/>
            <w:r w:rsidR="00BB5454" w:rsidRPr="00C93929">
              <w:rPr>
                <w:rFonts w:ascii="Times New Roman" w:hAnsi="Times New Roman"/>
                <w:i/>
                <w:spacing w:val="6"/>
                <w:szCs w:val="28"/>
              </w:rPr>
              <w:t>giờ</w:t>
            </w:r>
            <w:proofErr w:type="spellEnd"/>
            <w:r w:rsidR="00BB5454" w:rsidRPr="00C93929">
              <w:rPr>
                <w:rFonts w:ascii="Times New Roman" w:hAnsi="Times New Roman"/>
                <w:i/>
                <w:szCs w:val="28"/>
                <w:lang w:val="pt-BR"/>
              </w:rPr>
              <w:t xml:space="preserve"> </w:t>
            </w:r>
          </w:p>
        </w:tc>
      </w:tr>
      <w:tr w:rsidR="00BB5454" w:rsidRPr="009E7D3A" w:rsidTr="00FE3B00">
        <w:tc>
          <w:tcPr>
            <w:tcW w:w="6549" w:type="dxa"/>
          </w:tcPr>
          <w:p w:rsidR="00BB5454" w:rsidRPr="00C93929" w:rsidRDefault="00BB5454" w:rsidP="00BB5454">
            <w:pPr>
              <w:pStyle w:val="ListParagraph"/>
              <w:numPr>
                <w:ilvl w:val="0"/>
                <w:numId w:val="9"/>
              </w:numPr>
              <w:rPr>
                <w:sz w:val="28"/>
                <w:szCs w:val="28"/>
                <w:lang w:val="pt-BR"/>
              </w:rPr>
            </w:pPr>
            <w:r w:rsidRPr="00C93929">
              <w:rPr>
                <w:sz w:val="28"/>
                <w:szCs w:val="28"/>
                <w:lang w:val="pt-BR"/>
              </w:rPr>
              <w:t xml:space="preserve">4.1. </w:t>
            </w:r>
            <w:del w:id="7" w:author="Do Trung Kien" w:date="2016-08-09T00:35:00Z">
              <w:r w:rsidRPr="00C93929" w:rsidDel="00316C73">
                <w:rPr>
                  <w:sz w:val="28"/>
                  <w:szCs w:val="28"/>
                  <w:lang w:val="pt-BR"/>
                </w:rPr>
                <w:delText>Lắp ráp</w:delText>
              </w:r>
            </w:del>
            <w:ins w:id="8" w:author="Do Trung Kien" w:date="2016-08-09T00:35:00Z">
              <w:r w:rsidR="00316C73">
                <w:rPr>
                  <w:sz w:val="28"/>
                  <w:szCs w:val="28"/>
                  <w:lang w:val="pt-BR"/>
                </w:rPr>
                <w:t xml:space="preserve"> Phân tích</w:t>
              </w:r>
            </w:ins>
            <w:r w:rsidRPr="00C93929">
              <w:rPr>
                <w:sz w:val="28"/>
                <w:szCs w:val="28"/>
                <w:lang w:val="pt-BR"/>
              </w:rPr>
              <w:t xml:space="preserve"> mạch theo sơ đồ nguyên lý</w:t>
            </w:r>
          </w:p>
          <w:p w:rsidR="00BB5454" w:rsidRPr="00C93929" w:rsidRDefault="00BB5454" w:rsidP="00BB5454">
            <w:pPr>
              <w:pStyle w:val="ListParagraph"/>
              <w:numPr>
                <w:ilvl w:val="0"/>
                <w:numId w:val="9"/>
              </w:numPr>
              <w:rPr>
                <w:sz w:val="28"/>
                <w:szCs w:val="28"/>
                <w:lang w:val="pt-BR"/>
              </w:rPr>
            </w:pPr>
            <w:r w:rsidRPr="00C93929">
              <w:rPr>
                <w:sz w:val="28"/>
                <w:szCs w:val="28"/>
                <w:lang w:val="pt-BR"/>
              </w:rPr>
              <w:t>4.2. Sửa chữa mạch khuếch đại, lọc dùng IC</w:t>
            </w:r>
          </w:p>
        </w:tc>
        <w:tc>
          <w:tcPr>
            <w:tcW w:w="2773" w:type="dxa"/>
          </w:tcPr>
          <w:p w:rsidR="00BB5454" w:rsidRPr="00C93929" w:rsidRDefault="00BB5454" w:rsidP="00BB5454">
            <w:pPr>
              <w:ind w:left="270" w:hanging="270"/>
              <w:jc w:val="right"/>
              <w:rPr>
                <w:rFonts w:ascii="Times New Roman" w:hAnsi="Times New Roman"/>
                <w:i/>
                <w:szCs w:val="28"/>
                <w:lang w:val="pt-BR"/>
              </w:rPr>
            </w:pPr>
          </w:p>
        </w:tc>
      </w:tr>
      <w:tr w:rsidR="00BB5454" w:rsidRPr="00C93929" w:rsidTr="00FE3B00">
        <w:tc>
          <w:tcPr>
            <w:tcW w:w="6549" w:type="dxa"/>
          </w:tcPr>
          <w:p w:rsidR="00BB5454" w:rsidRPr="00C93929" w:rsidRDefault="00810A82" w:rsidP="00FE3B00">
            <w:pPr>
              <w:ind w:left="270" w:hanging="270"/>
              <w:rPr>
                <w:rFonts w:ascii="Times New Roman" w:hAnsi="Times New Roman"/>
                <w:szCs w:val="28"/>
                <w:lang w:val="pt-BR"/>
              </w:rPr>
            </w:pPr>
            <w:r>
              <w:rPr>
                <w:rFonts w:ascii="Times New Roman" w:hAnsi="Times New Roman"/>
                <w:szCs w:val="28"/>
                <w:lang w:val="pt-BR"/>
              </w:rPr>
              <w:t>6</w:t>
            </w:r>
            <w:r w:rsidR="00BB5454" w:rsidRPr="00C93929">
              <w:rPr>
                <w:rFonts w:ascii="Times New Roman" w:hAnsi="Times New Roman"/>
                <w:szCs w:val="28"/>
                <w:lang w:val="pt-BR"/>
              </w:rPr>
              <w:t>.</w:t>
            </w:r>
            <w:r w:rsidR="00256A9F">
              <w:rPr>
                <w:rFonts w:ascii="Times New Roman" w:hAnsi="Times New Roman"/>
                <w:szCs w:val="28"/>
                <w:lang w:val="pt-BR"/>
              </w:rPr>
              <w:t xml:space="preserve"> </w:t>
            </w:r>
            <w:r w:rsidR="00BB5454" w:rsidRPr="00C93929">
              <w:rPr>
                <w:rFonts w:ascii="Times New Roman" w:hAnsi="Times New Roman"/>
                <w:szCs w:val="28"/>
                <w:lang w:val="pt-BR"/>
              </w:rPr>
              <w:t xml:space="preserve">Một số mạch </w:t>
            </w:r>
            <w:del w:id="9" w:author="Do Trung Kien" w:date="2016-08-09T00:37:00Z">
              <w:r w:rsidR="00BB5454" w:rsidRPr="00C93929" w:rsidDel="00FE3B00">
                <w:rPr>
                  <w:rFonts w:ascii="Times New Roman" w:hAnsi="Times New Roman"/>
                  <w:szCs w:val="28"/>
                  <w:lang w:val="pt-BR"/>
                </w:rPr>
                <w:delText xml:space="preserve">báo động </w:delText>
              </w:r>
            </w:del>
            <w:r w:rsidR="00BB5454" w:rsidRPr="00C93929">
              <w:rPr>
                <w:rFonts w:ascii="Times New Roman" w:hAnsi="Times New Roman"/>
                <w:szCs w:val="28"/>
                <w:lang w:val="pt-BR"/>
              </w:rPr>
              <w:t>dùng IC và cảm biến</w:t>
            </w:r>
          </w:p>
        </w:tc>
        <w:tc>
          <w:tcPr>
            <w:tcW w:w="2773" w:type="dxa"/>
          </w:tcPr>
          <w:p w:rsidR="00BB5454" w:rsidRPr="00C93929" w:rsidRDefault="00316C73" w:rsidP="00BB5454">
            <w:pPr>
              <w:ind w:left="270" w:hanging="270"/>
              <w:jc w:val="right"/>
              <w:rPr>
                <w:rFonts w:ascii="Times New Roman" w:hAnsi="Times New Roman"/>
                <w:szCs w:val="28"/>
                <w:lang w:val="pt-BR"/>
              </w:rPr>
            </w:pPr>
            <w:r>
              <w:rPr>
                <w:rFonts w:ascii="Times New Roman" w:hAnsi="Times New Roman"/>
                <w:i/>
                <w:szCs w:val="28"/>
                <w:lang w:val="pt-BR"/>
              </w:rPr>
              <w:t>T</w:t>
            </w:r>
            <w:r w:rsidR="00CC0F87">
              <w:rPr>
                <w:rFonts w:ascii="Times New Roman" w:hAnsi="Times New Roman"/>
                <w:i/>
                <w:szCs w:val="28"/>
                <w:lang w:val="pt-BR"/>
              </w:rPr>
              <w:t xml:space="preserve">hời gian: </w:t>
            </w:r>
            <w:del w:id="10" w:author="Do Trung Kien" w:date="2016-08-09T00:56:00Z">
              <w:r w:rsidR="00CC0F87" w:rsidDel="00CC0F87">
                <w:rPr>
                  <w:rFonts w:ascii="Times New Roman" w:hAnsi="Times New Roman"/>
                  <w:i/>
                  <w:szCs w:val="28"/>
                  <w:lang w:val="pt-BR"/>
                </w:rPr>
                <w:delText>2</w:delText>
              </w:r>
            </w:del>
            <w:r w:rsidR="0047444C">
              <w:rPr>
                <w:rFonts w:ascii="Times New Roman" w:hAnsi="Times New Roman"/>
                <w:i/>
                <w:szCs w:val="28"/>
                <w:lang w:val="pt-BR"/>
              </w:rPr>
              <w:t>4</w:t>
            </w:r>
            <w:r w:rsidR="00BB5454" w:rsidRPr="00C93929">
              <w:rPr>
                <w:rFonts w:ascii="Times New Roman" w:hAnsi="Times New Roman"/>
                <w:i/>
                <w:spacing w:val="6"/>
                <w:szCs w:val="28"/>
              </w:rPr>
              <w:t xml:space="preserve"> </w:t>
            </w:r>
            <w:proofErr w:type="spellStart"/>
            <w:r w:rsidR="00BB5454" w:rsidRPr="00C93929">
              <w:rPr>
                <w:rFonts w:ascii="Times New Roman" w:hAnsi="Times New Roman"/>
                <w:i/>
                <w:spacing w:val="6"/>
                <w:szCs w:val="28"/>
              </w:rPr>
              <w:t>giờ</w:t>
            </w:r>
            <w:proofErr w:type="spellEnd"/>
            <w:r w:rsidR="00BB5454" w:rsidRPr="00C93929">
              <w:rPr>
                <w:rFonts w:ascii="Times New Roman" w:hAnsi="Times New Roman"/>
                <w:i/>
                <w:szCs w:val="28"/>
                <w:lang w:val="pt-BR"/>
              </w:rPr>
              <w:t xml:space="preserve"> </w:t>
            </w:r>
          </w:p>
        </w:tc>
      </w:tr>
      <w:tr w:rsidR="00BB5454" w:rsidRPr="009E7D3A" w:rsidTr="00FE3B00">
        <w:tc>
          <w:tcPr>
            <w:tcW w:w="6549" w:type="dxa"/>
          </w:tcPr>
          <w:p w:rsidR="00BB5454" w:rsidRPr="00C93929" w:rsidRDefault="00BB5454" w:rsidP="00BB5454">
            <w:pPr>
              <w:pStyle w:val="ListParagraph"/>
              <w:numPr>
                <w:ilvl w:val="0"/>
                <w:numId w:val="10"/>
              </w:numPr>
              <w:rPr>
                <w:sz w:val="28"/>
                <w:szCs w:val="28"/>
                <w:lang w:val="pt-BR"/>
              </w:rPr>
            </w:pPr>
            <w:r w:rsidRPr="00C93929">
              <w:rPr>
                <w:sz w:val="28"/>
                <w:szCs w:val="28"/>
                <w:lang w:val="pt-BR"/>
              </w:rPr>
              <w:t xml:space="preserve">5.1. </w:t>
            </w:r>
            <w:del w:id="11" w:author="Do Trung Kien" w:date="2016-08-09T00:37:00Z">
              <w:r w:rsidRPr="00C93929" w:rsidDel="00FE3B00">
                <w:rPr>
                  <w:sz w:val="28"/>
                  <w:szCs w:val="28"/>
                  <w:lang w:val="pt-BR"/>
                </w:rPr>
                <w:delText>Lắp ráp</w:delText>
              </w:r>
            </w:del>
            <w:ins w:id="12" w:author="Do Trung Kien" w:date="2016-08-09T00:37:00Z">
              <w:r w:rsidR="00FE3B00">
                <w:rPr>
                  <w:sz w:val="28"/>
                  <w:szCs w:val="28"/>
                  <w:lang w:val="pt-BR"/>
                </w:rPr>
                <w:t>Phân tích</w:t>
              </w:r>
            </w:ins>
            <w:r w:rsidRPr="00C93929">
              <w:rPr>
                <w:sz w:val="28"/>
                <w:szCs w:val="28"/>
                <w:lang w:val="pt-BR"/>
              </w:rPr>
              <w:t xml:space="preserve"> mạch theo sơ đồ nguyên lý</w:t>
            </w:r>
          </w:p>
          <w:p w:rsidR="00BB5454" w:rsidRPr="00C93929" w:rsidRDefault="00BB5454" w:rsidP="00CC0F87">
            <w:pPr>
              <w:pStyle w:val="ListParagraph"/>
              <w:numPr>
                <w:ilvl w:val="0"/>
                <w:numId w:val="10"/>
              </w:numPr>
              <w:rPr>
                <w:sz w:val="28"/>
                <w:szCs w:val="28"/>
                <w:lang w:val="pt-BR"/>
              </w:rPr>
            </w:pPr>
            <w:r w:rsidRPr="00C93929">
              <w:rPr>
                <w:sz w:val="28"/>
                <w:szCs w:val="28"/>
                <w:lang w:val="pt-BR"/>
              </w:rPr>
              <w:t xml:space="preserve">5.2. </w:t>
            </w:r>
            <w:r w:rsidR="00CC0F87">
              <w:rPr>
                <w:sz w:val="28"/>
                <w:szCs w:val="28"/>
                <w:lang w:val="pt-BR"/>
              </w:rPr>
              <w:t>Mô phỏng</w:t>
            </w:r>
            <w:r w:rsidRPr="00C93929">
              <w:rPr>
                <w:sz w:val="28"/>
                <w:szCs w:val="28"/>
                <w:lang w:val="pt-BR"/>
              </w:rPr>
              <w:t xml:space="preserve"> mạch </w:t>
            </w:r>
            <w:del w:id="13" w:author="Do Trung Kien" w:date="2016-08-09T00:37:00Z">
              <w:r w:rsidRPr="00C93929" w:rsidDel="00FE3B00">
                <w:rPr>
                  <w:sz w:val="28"/>
                  <w:szCs w:val="28"/>
                  <w:lang w:val="pt-BR"/>
                </w:rPr>
                <w:delText xml:space="preserve">báo động </w:delText>
              </w:r>
            </w:del>
            <w:r w:rsidRPr="00C93929">
              <w:rPr>
                <w:sz w:val="28"/>
                <w:szCs w:val="28"/>
                <w:lang w:val="pt-BR"/>
              </w:rPr>
              <w:t>dùng IC và cảm biến</w:t>
            </w:r>
          </w:p>
        </w:tc>
        <w:tc>
          <w:tcPr>
            <w:tcW w:w="2773" w:type="dxa"/>
          </w:tcPr>
          <w:p w:rsidR="00BB5454" w:rsidRPr="00C93929" w:rsidRDefault="00BB5454" w:rsidP="00BB5454">
            <w:pPr>
              <w:ind w:left="270" w:hanging="270"/>
              <w:jc w:val="right"/>
              <w:rPr>
                <w:rFonts w:ascii="Times New Roman" w:hAnsi="Times New Roman"/>
                <w:i/>
                <w:szCs w:val="28"/>
                <w:lang w:val="pt-BR"/>
              </w:rPr>
            </w:pPr>
          </w:p>
        </w:tc>
      </w:tr>
    </w:tbl>
    <w:p w:rsidR="00C93929" w:rsidRPr="00C93929" w:rsidRDefault="00C93929" w:rsidP="00C93929">
      <w:pPr>
        <w:tabs>
          <w:tab w:val="num" w:pos="720"/>
          <w:tab w:val="left" w:pos="5760"/>
        </w:tabs>
        <w:ind w:left="270" w:hanging="270"/>
        <w:jc w:val="both"/>
        <w:rPr>
          <w:rFonts w:ascii="Times New Roman" w:hAnsi="Times New Roman"/>
          <w:spacing w:val="6"/>
          <w:szCs w:val="28"/>
        </w:rPr>
      </w:pPr>
      <w:r w:rsidRPr="00C93929">
        <w:rPr>
          <w:rFonts w:ascii="Times New Roman" w:hAnsi="Times New Roman"/>
          <w:b/>
          <w:spacing w:val="6"/>
          <w:szCs w:val="28"/>
          <w:lang w:val="pt-BR"/>
        </w:rPr>
        <w:t xml:space="preserve">  </w:t>
      </w:r>
      <w:proofErr w:type="spellStart"/>
      <w:r w:rsidRPr="00C93929">
        <w:rPr>
          <w:rFonts w:ascii="Times New Roman" w:hAnsi="Times New Roman"/>
          <w:b/>
          <w:spacing w:val="6"/>
          <w:szCs w:val="28"/>
        </w:rPr>
        <w:t>Bài</w:t>
      </w:r>
      <w:proofErr w:type="spellEnd"/>
      <w:r w:rsidRPr="00C93929">
        <w:rPr>
          <w:rFonts w:ascii="Times New Roman" w:hAnsi="Times New Roman"/>
          <w:b/>
          <w:spacing w:val="6"/>
          <w:szCs w:val="28"/>
        </w:rPr>
        <w:t xml:space="preserve"> 4: </w:t>
      </w:r>
      <w:proofErr w:type="spellStart"/>
      <w:r w:rsidRPr="00C93929">
        <w:rPr>
          <w:rFonts w:ascii="Times New Roman" w:hAnsi="Times New Roman"/>
          <w:b/>
          <w:spacing w:val="6"/>
          <w:szCs w:val="28"/>
        </w:rPr>
        <w:t>Chế</w:t>
      </w:r>
      <w:proofErr w:type="spellEnd"/>
      <w:r w:rsidRPr="00C93929">
        <w:rPr>
          <w:rFonts w:ascii="Times New Roman" w:hAnsi="Times New Roman"/>
          <w:b/>
          <w:spacing w:val="6"/>
          <w:szCs w:val="28"/>
        </w:rPr>
        <w:t xml:space="preserve"> </w:t>
      </w:r>
      <w:proofErr w:type="spellStart"/>
      <w:r w:rsidRPr="00C93929">
        <w:rPr>
          <w:rFonts w:ascii="Times New Roman" w:hAnsi="Times New Roman"/>
          <w:b/>
          <w:spacing w:val="6"/>
          <w:szCs w:val="28"/>
        </w:rPr>
        <w:t>tạo</w:t>
      </w:r>
      <w:proofErr w:type="spellEnd"/>
      <w:r w:rsidRPr="00C93929">
        <w:rPr>
          <w:rFonts w:ascii="Times New Roman" w:hAnsi="Times New Roman"/>
          <w:b/>
          <w:spacing w:val="6"/>
          <w:szCs w:val="28"/>
        </w:rPr>
        <w:t xml:space="preserve"> </w:t>
      </w:r>
      <w:proofErr w:type="spellStart"/>
      <w:r w:rsidRPr="00C93929">
        <w:rPr>
          <w:rFonts w:ascii="Times New Roman" w:hAnsi="Times New Roman"/>
          <w:b/>
          <w:spacing w:val="6"/>
          <w:szCs w:val="28"/>
        </w:rPr>
        <w:t>mạch</w:t>
      </w:r>
      <w:proofErr w:type="spellEnd"/>
      <w:r w:rsidRPr="00C93929">
        <w:rPr>
          <w:rFonts w:ascii="Times New Roman" w:hAnsi="Times New Roman"/>
          <w:b/>
          <w:spacing w:val="6"/>
          <w:szCs w:val="28"/>
        </w:rPr>
        <w:t xml:space="preserve"> in </w:t>
      </w:r>
      <w:proofErr w:type="spellStart"/>
      <w:r w:rsidRPr="00C93929">
        <w:rPr>
          <w:rFonts w:ascii="Times New Roman" w:hAnsi="Times New Roman"/>
          <w:b/>
          <w:spacing w:val="6"/>
          <w:szCs w:val="28"/>
        </w:rPr>
        <w:t>phức</w:t>
      </w:r>
      <w:proofErr w:type="spellEnd"/>
      <w:r w:rsidRPr="00C93929">
        <w:rPr>
          <w:rFonts w:ascii="Times New Roman" w:hAnsi="Times New Roman"/>
          <w:b/>
          <w:spacing w:val="6"/>
          <w:szCs w:val="28"/>
        </w:rPr>
        <w:t xml:space="preserve"> </w:t>
      </w:r>
      <w:proofErr w:type="spellStart"/>
      <w:r w:rsidRPr="00C93929">
        <w:rPr>
          <w:rFonts w:ascii="Times New Roman" w:hAnsi="Times New Roman"/>
          <w:b/>
          <w:spacing w:val="6"/>
          <w:szCs w:val="28"/>
        </w:rPr>
        <w:t>tạp</w:t>
      </w:r>
      <w:proofErr w:type="spellEnd"/>
      <w:r w:rsidR="00087136">
        <w:rPr>
          <w:rFonts w:ascii="Times New Roman" w:hAnsi="Times New Roman"/>
          <w:b/>
          <w:spacing w:val="6"/>
          <w:szCs w:val="28"/>
        </w:rPr>
        <w:t xml:space="preserve"> </w:t>
      </w:r>
    </w:p>
    <w:p w:rsidR="00C93929" w:rsidRPr="00C93929" w:rsidRDefault="00C93929" w:rsidP="00C93929">
      <w:pPr>
        <w:tabs>
          <w:tab w:val="left" w:pos="5760"/>
          <w:tab w:val="left" w:pos="6300"/>
          <w:tab w:val="center" w:pos="6521"/>
        </w:tabs>
        <w:ind w:left="270" w:hanging="270"/>
        <w:jc w:val="both"/>
        <w:rPr>
          <w:rFonts w:ascii="Times New Roman" w:hAnsi="Times New Roman"/>
          <w:i/>
          <w:spacing w:val="6"/>
          <w:szCs w:val="28"/>
        </w:rPr>
      </w:pPr>
      <w:proofErr w:type="spellStart"/>
      <w:r w:rsidRPr="00C93929">
        <w:rPr>
          <w:rFonts w:ascii="Times New Roman" w:hAnsi="Times New Roman"/>
          <w:i/>
          <w:spacing w:val="6"/>
          <w:szCs w:val="28"/>
        </w:rPr>
        <w:t>Mục</w:t>
      </w:r>
      <w:proofErr w:type="spellEnd"/>
      <w:r w:rsidRPr="00C93929">
        <w:rPr>
          <w:rFonts w:ascii="Times New Roman" w:hAnsi="Times New Roman"/>
          <w:i/>
          <w:spacing w:val="6"/>
          <w:szCs w:val="28"/>
        </w:rPr>
        <w:t xml:space="preserve"> </w:t>
      </w:r>
      <w:proofErr w:type="spellStart"/>
      <w:r w:rsidRPr="00C93929">
        <w:rPr>
          <w:rFonts w:ascii="Times New Roman" w:hAnsi="Times New Roman"/>
          <w:i/>
          <w:spacing w:val="6"/>
          <w:szCs w:val="28"/>
        </w:rPr>
        <w:t>tiêu</w:t>
      </w:r>
      <w:proofErr w:type="spellEnd"/>
      <w:r w:rsidRPr="00C93929">
        <w:rPr>
          <w:rFonts w:ascii="Times New Roman" w:hAnsi="Times New Roman"/>
          <w:i/>
          <w:spacing w:val="6"/>
          <w:szCs w:val="28"/>
        </w:rPr>
        <w:t>:</w:t>
      </w:r>
    </w:p>
    <w:p w:rsidR="00C93929" w:rsidRDefault="00C93929" w:rsidP="00C93929">
      <w:pPr>
        <w:pStyle w:val="ListParagraph"/>
        <w:numPr>
          <w:ilvl w:val="0"/>
          <w:numId w:val="2"/>
        </w:numPr>
        <w:tabs>
          <w:tab w:val="left" w:pos="993"/>
        </w:tabs>
        <w:ind w:hanging="11"/>
        <w:contextualSpacing w:val="0"/>
        <w:jc w:val="both"/>
        <w:rPr>
          <w:ins w:id="14" w:author="Do Trung Kien" w:date="2016-08-08T23:44:00Z"/>
          <w:color w:val="000000"/>
          <w:spacing w:val="6"/>
          <w:sz w:val="28"/>
          <w:szCs w:val="28"/>
          <w:lang w:val="pl-PL"/>
        </w:rPr>
      </w:pPr>
      <w:r w:rsidRPr="00C93929">
        <w:rPr>
          <w:color w:val="000000"/>
          <w:spacing w:val="6"/>
          <w:sz w:val="28"/>
          <w:szCs w:val="28"/>
          <w:lang w:val="pl-PL"/>
        </w:rPr>
        <w:t>Gia công mạch điện tử tương đối phức tạp đạt yêu cầu kỹ thuật.</w:t>
      </w:r>
    </w:p>
    <w:p w:rsidR="00087136" w:rsidRPr="00C93929" w:rsidRDefault="00087136" w:rsidP="00C93929">
      <w:pPr>
        <w:pStyle w:val="ListParagraph"/>
        <w:numPr>
          <w:ilvl w:val="0"/>
          <w:numId w:val="2"/>
        </w:numPr>
        <w:tabs>
          <w:tab w:val="left" w:pos="993"/>
        </w:tabs>
        <w:ind w:hanging="11"/>
        <w:contextualSpacing w:val="0"/>
        <w:jc w:val="both"/>
        <w:rPr>
          <w:color w:val="000000"/>
          <w:spacing w:val="6"/>
          <w:sz w:val="28"/>
          <w:szCs w:val="28"/>
          <w:lang w:val="pl-PL"/>
        </w:rPr>
      </w:pPr>
      <w:ins w:id="15" w:author="Do Trung Kien" w:date="2016-08-08T23:44:00Z">
        <w:r>
          <w:rPr>
            <w:color w:val="000000"/>
            <w:spacing w:val="6"/>
            <w:sz w:val="28"/>
            <w:szCs w:val="28"/>
            <w:lang w:val="pl-PL"/>
          </w:rPr>
          <w:t>Làm đồ án môn học mạch điện tử có chức năng cụ thể</w:t>
        </w:r>
      </w:ins>
      <w:ins w:id="16" w:author="Do Trung Kien" w:date="2016-08-08T23:48:00Z">
        <w:r w:rsidR="007634D6">
          <w:rPr>
            <w:color w:val="000000"/>
            <w:spacing w:val="6"/>
            <w:sz w:val="28"/>
            <w:szCs w:val="28"/>
            <w:lang w:val="pl-PL"/>
          </w:rPr>
          <w:t>.</w:t>
        </w:r>
      </w:ins>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Rèn luyện tính tỷ mỉ, chính xác, an toàn và vệ sinh công nghiệp</w:t>
      </w:r>
    </w:p>
    <w:p w:rsidR="00C93929" w:rsidRPr="00C93929" w:rsidRDefault="00C93929" w:rsidP="00C93929">
      <w:pPr>
        <w:tabs>
          <w:tab w:val="left" w:pos="5760"/>
          <w:tab w:val="left" w:pos="6300"/>
          <w:tab w:val="center" w:pos="6521"/>
        </w:tabs>
        <w:ind w:left="270" w:hanging="270"/>
        <w:jc w:val="both"/>
        <w:rPr>
          <w:rFonts w:ascii="Times New Roman" w:hAnsi="Times New Roman"/>
          <w:i/>
          <w:spacing w:val="6"/>
          <w:szCs w:val="28"/>
          <w:lang w:val="pl-PL"/>
        </w:rPr>
      </w:pPr>
    </w:p>
    <w:p w:rsidR="006B3806" w:rsidRDefault="00C93929" w:rsidP="006B3806">
      <w:pPr>
        <w:ind w:left="270" w:hanging="270"/>
        <w:rPr>
          <w:ins w:id="17" w:author="Do Trung Kien" w:date="2016-08-08T23:47:00Z"/>
          <w:rFonts w:ascii="Times New Roman" w:hAnsi="Times New Roman"/>
          <w:i/>
          <w:szCs w:val="28"/>
          <w:lang w:val="pl-PL"/>
        </w:rPr>
      </w:pPr>
      <w:r w:rsidRPr="006B3806">
        <w:rPr>
          <w:rFonts w:ascii="Times New Roman" w:hAnsi="Times New Roman"/>
          <w:i/>
          <w:szCs w:val="28"/>
          <w:lang w:val="pl-PL"/>
        </w:rPr>
        <w:t xml:space="preserve">Nội dung của bài: </w:t>
      </w:r>
      <w:r w:rsidRPr="006B3806">
        <w:rPr>
          <w:rFonts w:ascii="Times New Roman" w:hAnsi="Times New Roman"/>
          <w:i/>
          <w:szCs w:val="28"/>
          <w:lang w:val="pl-PL"/>
        </w:rPr>
        <w:tab/>
      </w:r>
      <w:r w:rsidRPr="006B3806">
        <w:rPr>
          <w:rFonts w:ascii="Times New Roman" w:hAnsi="Times New Roman"/>
          <w:i/>
          <w:szCs w:val="28"/>
          <w:lang w:val="pl-PL"/>
        </w:rPr>
        <w:tab/>
      </w:r>
      <w:r w:rsidRPr="006B3806">
        <w:rPr>
          <w:rFonts w:ascii="Times New Roman" w:hAnsi="Times New Roman"/>
          <w:i/>
          <w:szCs w:val="28"/>
          <w:lang w:val="pl-PL"/>
        </w:rPr>
        <w:tab/>
        <w:t xml:space="preserve">           </w:t>
      </w:r>
    </w:p>
    <w:p w:rsidR="00C93929" w:rsidRPr="006B3806" w:rsidRDefault="00C93929" w:rsidP="006B3806">
      <w:pPr>
        <w:ind w:left="2430"/>
        <w:rPr>
          <w:rFonts w:ascii="Times New Roman" w:hAnsi="Times New Roman"/>
          <w:i/>
          <w:szCs w:val="28"/>
          <w:lang w:val="pl-PL"/>
        </w:rPr>
      </w:pPr>
      <w:r w:rsidRPr="006B3806">
        <w:rPr>
          <w:rFonts w:ascii="Times New Roman" w:hAnsi="Times New Roman"/>
          <w:i/>
          <w:szCs w:val="28"/>
          <w:lang w:val="pl-PL"/>
        </w:rPr>
        <w:t>Thời gian: 30</w:t>
      </w:r>
      <w:r w:rsidRPr="006B3806">
        <w:rPr>
          <w:rFonts w:ascii="Times New Roman" w:hAnsi="Times New Roman"/>
          <w:i/>
          <w:spacing w:val="6"/>
          <w:szCs w:val="28"/>
          <w:lang w:val="pl-PL"/>
        </w:rPr>
        <w:t xml:space="preserve"> giờ</w:t>
      </w:r>
      <w:ins w:id="18" w:author="Do Trung Kien" w:date="2016-08-08T23:46:00Z">
        <w:r w:rsidR="006B3806" w:rsidRPr="006B3806">
          <w:rPr>
            <w:rFonts w:ascii="Times New Roman" w:hAnsi="Times New Roman"/>
            <w:i/>
            <w:spacing w:val="6"/>
            <w:szCs w:val="28"/>
            <w:lang w:val="pl-PL"/>
          </w:rPr>
          <w:t xml:space="preserve"> (đồ án môn học)</w:t>
        </w:r>
      </w:ins>
      <w:r w:rsidRPr="006B3806">
        <w:rPr>
          <w:rFonts w:ascii="Times New Roman" w:hAnsi="Times New Roman"/>
          <w:i/>
          <w:szCs w:val="28"/>
          <w:lang w:val="pl-PL"/>
        </w:rPr>
        <w:t xml:space="preserve"> (LT:8</w:t>
      </w:r>
      <w:r w:rsidRPr="006B3806">
        <w:rPr>
          <w:rFonts w:ascii="Times New Roman" w:hAnsi="Times New Roman"/>
          <w:i/>
          <w:spacing w:val="6"/>
          <w:szCs w:val="28"/>
          <w:lang w:val="pl-PL"/>
        </w:rPr>
        <w:t xml:space="preserve"> giờ</w:t>
      </w:r>
      <w:r w:rsidRPr="006B3806">
        <w:rPr>
          <w:rFonts w:ascii="Times New Roman" w:hAnsi="Times New Roman"/>
          <w:i/>
          <w:szCs w:val="28"/>
          <w:lang w:val="pl-PL"/>
        </w:rPr>
        <w:t>; TH: 22</w:t>
      </w:r>
      <w:r w:rsidRPr="006B3806">
        <w:rPr>
          <w:rFonts w:ascii="Times New Roman" w:hAnsi="Times New Roman"/>
          <w:i/>
          <w:spacing w:val="6"/>
          <w:szCs w:val="28"/>
          <w:lang w:val="pl-PL"/>
        </w:rPr>
        <w:t xml:space="preserve"> giờ</w:t>
      </w:r>
      <w:r w:rsidRPr="006B3806">
        <w:rPr>
          <w:rFonts w:ascii="Times New Roman" w:hAnsi="Times New Roman"/>
          <w:i/>
          <w:szCs w:val="28"/>
          <w:lang w:val="pl-PL"/>
        </w:rPr>
        <w:t>)</w:t>
      </w:r>
    </w:p>
    <w:tbl>
      <w:tblPr>
        <w:tblW w:w="9356" w:type="dxa"/>
        <w:tblLook w:val="00A0" w:firstRow="1" w:lastRow="0" w:firstColumn="1" w:lastColumn="0" w:noHBand="0" w:noVBand="0"/>
      </w:tblPr>
      <w:tblGrid>
        <w:gridCol w:w="5102"/>
        <w:gridCol w:w="1277"/>
        <w:gridCol w:w="2977"/>
      </w:tblGrid>
      <w:tr w:rsidR="006B3806" w:rsidRPr="00C93929" w:rsidTr="007634D6">
        <w:tc>
          <w:tcPr>
            <w:tcW w:w="5102" w:type="dxa"/>
          </w:tcPr>
          <w:p w:rsidR="006B3806" w:rsidRPr="00C93929" w:rsidRDefault="006B3806" w:rsidP="001A249B">
            <w:pPr>
              <w:ind w:left="270" w:hanging="270"/>
              <w:rPr>
                <w:rFonts w:ascii="Times New Roman" w:hAnsi="Times New Roman"/>
                <w:szCs w:val="28"/>
                <w:lang w:val="pl-PL"/>
              </w:rPr>
            </w:pPr>
            <w:r w:rsidRPr="00C93929">
              <w:rPr>
                <w:rFonts w:ascii="Times New Roman" w:hAnsi="Times New Roman"/>
                <w:szCs w:val="28"/>
              </w:rPr>
              <w:t xml:space="preserve">1. </w:t>
            </w:r>
            <w:proofErr w:type="spellStart"/>
            <w:r w:rsidRPr="00C93929">
              <w:rPr>
                <w:rFonts w:ascii="Times New Roman" w:hAnsi="Times New Roman"/>
                <w:szCs w:val="28"/>
              </w:rPr>
              <w:t>Phần</w:t>
            </w:r>
            <w:proofErr w:type="spellEnd"/>
            <w:r w:rsidRPr="00C93929">
              <w:rPr>
                <w:rFonts w:ascii="Times New Roman" w:hAnsi="Times New Roman"/>
                <w:szCs w:val="28"/>
              </w:rPr>
              <w:t xml:space="preserve"> </w:t>
            </w:r>
            <w:proofErr w:type="spellStart"/>
            <w:r w:rsidRPr="00C93929">
              <w:rPr>
                <w:rFonts w:ascii="Times New Roman" w:hAnsi="Times New Roman"/>
                <w:szCs w:val="28"/>
              </w:rPr>
              <w:t>mềm</w:t>
            </w:r>
            <w:proofErr w:type="spellEnd"/>
            <w:r w:rsidRPr="00C93929">
              <w:rPr>
                <w:rFonts w:ascii="Times New Roman" w:hAnsi="Times New Roman"/>
                <w:szCs w:val="28"/>
              </w:rPr>
              <w:t xml:space="preserve"> </w:t>
            </w:r>
            <w:proofErr w:type="spellStart"/>
            <w:r w:rsidRPr="00C93929">
              <w:rPr>
                <w:rFonts w:ascii="Times New Roman" w:hAnsi="Times New Roman"/>
                <w:szCs w:val="28"/>
              </w:rPr>
              <w:t>chế</w:t>
            </w:r>
            <w:proofErr w:type="spellEnd"/>
            <w:r w:rsidRPr="00C93929">
              <w:rPr>
                <w:rFonts w:ascii="Times New Roman" w:hAnsi="Times New Roman"/>
                <w:szCs w:val="28"/>
              </w:rPr>
              <w:t xml:space="preserve"> </w:t>
            </w:r>
            <w:proofErr w:type="spellStart"/>
            <w:r w:rsidRPr="00C93929">
              <w:rPr>
                <w:rFonts w:ascii="Times New Roman" w:hAnsi="Times New Roman"/>
                <w:szCs w:val="28"/>
              </w:rPr>
              <w:t>tạo</w:t>
            </w:r>
            <w:proofErr w:type="spellEnd"/>
            <w:r w:rsidRPr="00C93929">
              <w:rPr>
                <w:rFonts w:ascii="Times New Roman" w:hAnsi="Times New Roman"/>
                <w:szCs w:val="28"/>
              </w:rPr>
              <w:t xml:space="preserve"> </w:t>
            </w:r>
            <w:proofErr w:type="spellStart"/>
            <w:r w:rsidRPr="00C93929">
              <w:rPr>
                <w:rFonts w:ascii="Times New Roman" w:hAnsi="Times New Roman"/>
                <w:szCs w:val="28"/>
              </w:rPr>
              <w:t>mạch</w:t>
            </w:r>
            <w:proofErr w:type="spellEnd"/>
            <w:r w:rsidRPr="00C93929">
              <w:rPr>
                <w:rFonts w:ascii="Times New Roman" w:hAnsi="Times New Roman"/>
                <w:szCs w:val="28"/>
              </w:rPr>
              <w:t xml:space="preserve"> in</w:t>
            </w:r>
          </w:p>
        </w:tc>
        <w:tc>
          <w:tcPr>
            <w:tcW w:w="1277" w:type="dxa"/>
          </w:tcPr>
          <w:p w:rsidR="006B3806" w:rsidRPr="00C93929" w:rsidRDefault="006B3806" w:rsidP="001A249B">
            <w:pPr>
              <w:ind w:left="270" w:right="-108" w:hanging="270"/>
              <w:jc w:val="right"/>
              <w:rPr>
                <w:rFonts w:ascii="Times New Roman" w:hAnsi="Times New Roman"/>
                <w:i/>
                <w:szCs w:val="28"/>
                <w:lang w:val="pl-PL"/>
              </w:rPr>
            </w:pPr>
          </w:p>
        </w:tc>
        <w:tc>
          <w:tcPr>
            <w:tcW w:w="2977" w:type="dxa"/>
          </w:tcPr>
          <w:p w:rsidR="006B3806" w:rsidRPr="00C93929" w:rsidRDefault="006B3806" w:rsidP="001A249B">
            <w:pPr>
              <w:ind w:left="270" w:right="-108" w:hanging="270"/>
              <w:jc w:val="right"/>
              <w:rPr>
                <w:rFonts w:ascii="Times New Roman" w:hAnsi="Times New Roman"/>
                <w:i/>
                <w:szCs w:val="28"/>
                <w:lang w:val="pl-PL"/>
              </w:rPr>
            </w:pPr>
            <w:r w:rsidRPr="00C93929">
              <w:rPr>
                <w:rFonts w:ascii="Times New Roman" w:hAnsi="Times New Roman"/>
                <w:i/>
                <w:szCs w:val="28"/>
                <w:lang w:val="pl-PL"/>
              </w:rPr>
              <w:t xml:space="preserve">       </w:t>
            </w:r>
            <w:proofErr w:type="spellStart"/>
            <w:r w:rsidRPr="00C93929">
              <w:rPr>
                <w:rFonts w:ascii="Times New Roman" w:hAnsi="Times New Roman"/>
                <w:i/>
                <w:szCs w:val="28"/>
              </w:rPr>
              <w:t>Thời</w:t>
            </w:r>
            <w:proofErr w:type="spellEnd"/>
            <w:r w:rsidRPr="00C93929">
              <w:rPr>
                <w:rFonts w:ascii="Times New Roman" w:hAnsi="Times New Roman"/>
                <w:i/>
                <w:szCs w:val="28"/>
              </w:rPr>
              <w:t xml:space="preserve"> </w:t>
            </w:r>
            <w:proofErr w:type="spellStart"/>
            <w:r w:rsidRPr="00C93929">
              <w:rPr>
                <w:rFonts w:ascii="Times New Roman" w:hAnsi="Times New Roman"/>
                <w:i/>
                <w:szCs w:val="28"/>
              </w:rPr>
              <w:t>gian</w:t>
            </w:r>
            <w:proofErr w:type="spellEnd"/>
            <w:r w:rsidRPr="00C93929">
              <w:rPr>
                <w:rFonts w:ascii="Times New Roman" w:hAnsi="Times New Roman"/>
                <w:i/>
                <w:szCs w:val="28"/>
              </w:rPr>
              <w:t>: 18</w:t>
            </w:r>
            <w:r w:rsidRPr="00C93929">
              <w:rPr>
                <w:rFonts w:ascii="Times New Roman" w:hAnsi="Times New Roman"/>
                <w:i/>
                <w:spacing w:val="6"/>
                <w:szCs w:val="28"/>
              </w:rPr>
              <w:t xml:space="preserve"> </w:t>
            </w:r>
            <w:proofErr w:type="spellStart"/>
            <w:r w:rsidRPr="00C93929">
              <w:rPr>
                <w:rFonts w:ascii="Times New Roman" w:hAnsi="Times New Roman"/>
                <w:i/>
                <w:spacing w:val="6"/>
                <w:szCs w:val="28"/>
              </w:rPr>
              <w:t>giờ</w:t>
            </w:r>
            <w:proofErr w:type="spellEnd"/>
          </w:p>
        </w:tc>
      </w:tr>
      <w:tr w:rsidR="006B3806" w:rsidRPr="00C93929" w:rsidTr="007634D6">
        <w:tc>
          <w:tcPr>
            <w:tcW w:w="5102" w:type="dxa"/>
          </w:tcPr>
          <w:p w:rsidR="006B3806" w:rsidRPr="00C93929" w:rsidRDefault="006B3806" w:rsidP="00C93929">
            <w:pPr>
              <w:pStyle w:val="ListParagraph"/>
              <w:numPr>
                <w:ilvl w:val="0"/>
                <w:numId w:val="11"/>
              </w:numPr>
              <w:rPr>
                <w:sz w:val="28"/>
                <w:szCs w:val="28"/>
              </w:rPr>
            </w:pPr>
            <w:r w:rsidRPr="00C93929">
              <w:rPr>
                <w:sz w:val="28"/>
                <w:szCs w:val="28"/>
              </w:rPr>
              <w:t xml:space="preserve">1.1. </w:t>
            </w:r>
            <w:r w:rsidRPr="00C93929">
              <w:rPr>
                <w:spacing w:val="6"/>
                <w:sz w:val="28"/>
                <w:szCs w:val="28"/>
                <w:lang w:val="pt-BR"/>
              </w:rPr>
              <w:t>Giới thiệu chung</w:t>
            </w:r>
          </w:p>
        </w:tc>
        <w:tc>
          <w:tcPr>
            <w:tcW w:w="1277" w:type="dxa"/>
          </w:tcPr>
          <w:p w:rsidR="006B3806" w:rsidRPr="00C93929" w:rsidRDefault="006B3806" w:rsidP="001A249B">
            <w:pPr>
              <w:ind w:left="270" w:right="-108" w:hanging="270"/>
              <w:jc w:val="right"/>
              <w:rPr>
                <w:rFonts w:ascii="Times New Roman" w:hAnsi="Times New Roman"/>
                <w:i/>
                <w:szCs w:val="28"/>
                <w:lang w:val="pl-PL"/>
              </w:rPr>
            </w:pPr>
          </w:p>
        </w:tc>
        <w:tc>
          <w:tcPr>
            <w:tcW w:w="2977" w:type="dxa"/>
          </w:tcPr>
          <w:p w:rsidR="006B3806" w:rsidRPr="00C93929" w:rsidRDefault="006B3806" w:rsidP="001A249B">
            <w:pPr>
              <w:ind w:left="270" w:right="-108" w:hanging="270"/>
              <w:jc w:val="right"/>
              <w:rPr>
                <w:rFonts w:ascii="Times New Roman" w:hAnsi="Times New Roman"/>
                <w:i/>
                <w:szCs w:val="28"/>
                <w:lang w:val="pl-PL"/>
              </w:rPr>
            </w:pPr>
          </w:p>
        </w:tc>
      </w:tr>
      <w:tr w:rsidR="006B3806" w:rsidRPr="00C93929" w:rsidTr="007634D6">
        <w:tc>
          <w:tcPr>
            <w:tcW w:w="5102" w:type="dxa"/>
          </w:tcPr>
          <w:p w:rsidR="006B3806" w:rsidRPr="00C93929" w:rsidRDefault="006B3806" w:rsidP="00C93929">
            <w:pPr>
              <w:pStyle w:val="ListParagraph"/>
              <w:numPr>
                <w:ilvl w:val="0"/>
                <w:numId w:val="11"/>
              </w:numPr>
              <w:rPr>
                <w:sz w:val="28"/>
                <w:szCs w:val="28"/>
              </w:rPr>
            </w:pPr>
            <w:r w:rsidRPr="00C93929">
              <w:rPr>
                <w:sz w:val="28"/>
                <w:szCs w:val="28"/>
              </w:rPr>
              <w:t xml:space="preserve">1.2. </w:t>
            </w:r>
            <w:proofErr w:type="spellStart"/>
            <w:r w:rsidRPr="00C93929">
              <w:rPr>
                <w:spacing w:val="6"/>
                <w:sz w:val="28"/>
                <w:szCs w:val="28"/>
              </w:rPr>
              <w:t>Vẽ</w:t>
            </w:r>
            <w:proofErr w:type="spellEnd"/>
            <w:r w:rsidRPr="00C93929">
              <w:rPr>
                <w:spacing w:val="6"/>
                <w:sz w:val="28"/>
                <w:szCs w:val="28"/>
              </w:rPr>
              <w:t xml:space="preserve"> </w:t>
            </w:r>
            <w:proofErr w:type="spellStart"/>
            <w:r w:rsidRPr="00C93929">
              <w:rPr>
                <w:spacing w:val="6"/>
                <w:sz w:val="28"/>
                <w:szCs w:val="28"/>
              </w:rPr>
              <w:t>mạch</w:t>
            </w:r>
            <w:proofErr w:type="spellEnd"/>
            <w:r w:rsidRPr="00C93929">
              <w:rPr>
                <w:spacing w:val="6"/>
                <w:sz w:val="28"/>
                <w:szCs w:val="28"/>
              </w:rPr>
              <w:t xml:space="preserve"> </w:t>
            </w:r>
            <w:proofErr w:type="spellStart"/>
            <w:r w:rsidRPr="00C93929">
              <w:rPr>
                <w:spacing w:val="6"/>
                <w:sz w:val="28"/>
                <w:szCs w:val="28"/>
              </w:rPr>
              <w:t>nguyên</w:t>
            </w:r>
            <w:proofErr w:type="spellEnd"/>
            <w:r w:rsidRPr="00C93929">
              <w:rPr>
                <w:spacing w:val="6"/>
                <w:sz w:val="28"/>
                <w:szCs w:val="28"/>
              </w:rPr>
              <w:t xml:space="preserve"> </w:t>
            </w:r>
            <w:proofErr w:type="spellStart"/>
            <w:r w:rsidRPr="00C93929">
              <w:rPr>
                <w:spacing w:val="6"/>
                <w:sz w:val="28"/>
                <w:szCs w:val="28"/>
              </w:rPr>
              <w:t>lý</w:t>
            </w:r>
            <w:proofErr w:type="spellEnd"/>
            <w:r w:rsidRPr="00C93929">
              <w:rPr>
                <w:spacing w:val="6"/>
                <w:sz w:val="28"/>
                <w:szCs w:val="28"/>
              </w:rPr>
              <w:t xml:space="preserve"> </w:t>
            </w:r>
            <w:proofErr w:type="spellStart"/>
            <w:r w:rsidRPr="00C93929">
              <w:rPr>
                <w:spacing w:val="6"/>
                <w:sz w:val="28"/>
                <w:szCs w:val="28"/>
              </w:rPr>
              <w:t>và</w:t>
            </w:r>
            <w:proofErr w:type="spellEnd"/>
            <w:r w:rsidRPr="00C93929">
              <w:rPr>
                <w:spacing w:val="6"/>
                <w:sz w:val="28"/>
                <w:szCs w:val="28"/>
              </w:rPr>
              <w:t xml:space="preserve"> </w:t>
            </w:r>
            <w:proofErr w:type="spellStart"/>
            <w:r w:rsidRPr="00C93929">
              <w:rPr>
                <w:spacing w:val="6"/>
                <w:sz w:val="28"/>
                <w:szCs w:val="28"/>
              </w:rPr>
              <w:t>mạch</w:t>
            </w:r>
            <w:proofErr w:type="spellEnd"/>
            <w:r w:rsidRPr="00C93929">
              <w:rPr>
                <w:spacing w:val="6"/>
                <w:sz w:val="28"/>
                <w:szCs w:val="28"/>
              </w:rPr>
              <w:t xml:space="preserve"> in</w:t>
            </w:r>
          </w:p>
        </w:tc>
        <w:tc>
          <w:tcPr>
            <w:tcW w:w="1277" w:type="dxa"/>
          </w:tcPr>
          <w:p w:rsidR="006B3806" w:rsidRPr="00C93929" w:rsidRDefault="006B3806" w:rsidP="001A249B">
            <w:pPr>
              <w:ind w:left="270" w:right="-108" w:hanging="270"/>
              <w:jc w:val="right"/>
              <w:rPr>
                <w:rFonts w:ascii="Times New Roman" w:hAnsi="Times New Roman"/>
                <w:i/>
                <w:szCs w:val="28"/>
                <w:lang w:val="pl-PL"/>
              </w:rPr>
            </w:pPr>
          </w:p>
        </w:tc>
        <w:tc>
          <w:tcPr>
            <w:tcW w:w="2977" w:type="dxa"/>
          </w:tcPr>
          <w:p w:rsidR="006B3806" w:rsidRPr="00C93929" w:rsidRDefault="006B3806" w:rsidP="001A249B">
            <w:pPr>
              <w:ind w:left="270" w:right="-108" w:hanging="270"/>
              <w:jc w:val="right"/>
              <w:rPr>
                <w:rFonts w:ascii="Times New Roman" w:hAnsi="Times New Roman"/>
                <w:i/>
                <w:szCs w:val="28"/>
                <w:lang w:val="pl-PL"/>
              </w:rPr>
            </w:pPr>
          </w:p>
        </w:tc>
      </w:tr>
      <w:tr w:rsidR="006B3806" w:rsidRPr="00C93929" w:rsidTr="007634D6">
        <w:tc>
          <w:tcPr>
            <w:tcW w:w="5102" w:type="dxa"/>
          </w:tcPr>
          <w:p w:rsidR="006B3806" w:rsidRPr="00C93929" w:rsidRDefault="006B3806" w:rsidP="00C93929">
            <w:pPr>
              <w:pStyle w:val="ListParagraph"/>
              <w:numPr>
                <w:ilvl w:val="0"/>
                <w:numId w:val="11"/>
              </w:numPr>
              <w:rPr>
                <w:sz w:val="28"/>
                <w:szCs w:val="28"/>
              </w:rPr>
            </w:pPr>
            <w:r w:rsidRPr="00C93929">
              <w:rPr>
                <w:sz w:val="28"/>
                <w:szCs w:val="28"/>
              </w:rPr>
              <w:t xml:space="preserve">1.3. </w:t>
            </w:r>
            <w:proofErr w:type="spellStart"/>
            <w:r w:rsidRPr="00C93929">
              <w:rPr>
                <w:sz w:val="28"/>
                <w:szCs w:val="28"/>
              </w:rPr>
              <w:t>Tạo</w:t>
            </w:r>
            <w:proofErr w:type="spellEnd"/>
            <w:r w:rsidRPr="00C93929">
              <w:rPr>
                <w:sz w:val="28"/>
                <w:szCs w:val="28"/>
              </w:rPr>
              <w:t xml:space="preserve"> </w:t>
            </w:r>
            <w:proofErr w:type="spellStart"/>
            <w:r w:rsidRPr="00C93929">
              <w:rPr>
                <w:sz w:val="28"/>
                <w:szCs w:val="28"/>
              </w:rPr>
              <w:t>thư</w:t>
            </w:r>
            <w:proofErr w:type="spellEnd"/>
            <w:r w:rsidRPr="00C93929">
              <w:rPr>
                <w:sz w:val="28"/>
                <w:szCs w:val="28"/>
              </w:rPr>
              <w:t xml:space="preserve"> </w:t>
            </w:r>
            <w:proofErr w:type="spellStart"/>
            <w:r w:rsidRPr="00C93929">
              <w:rPr>
                <w:sz w:val="28"/>
                <w:szCs w:val="28"/>
              </w:rPr>
              <w:t>viện</w:t>
            </w:r>
            <w:proofErr w:type="spellEnd"/>
            <w:r w:rsidRPr="00C93929">
              <w:rPr>
                <w:sz w:val="28"/>
                <w:szCs w:val="28"/>
              </w:rPr>
              <w:t xml:space="preserve">, </w:t>
            </w:r>
            <w:proofErr w:type="spellStart"/>
            <w:r w:rsidRPr="00C93929">
              <w:rPr>
                <w:sz w:val="28"/>
                <w:szCs w:val="28"/>
              </w:rPr>
              <w:t>xử</w:t>
            </w:r>
            <w:proofErr w:type="spellEnd"/>
            <w:r w:rsidRPr="00C93929">
              <w:rPr>
                <w:sz w:val="28"/>
                <w:szCs w:val="28"/>
              </w:rPr>
              <w:t xml:space="preserve"> </w:t>
            </w:r>
            <w:proofErr w:type="spellStart"/>
            <w:r w:rsidRPr="00C93929">
              <w:rPr>
                <w:sz w:val="28"/>
                <w:szCs w:val="28"/>
              </w:rPr>
              <w:t>lý</w:t>
            </w:r>
            <w:proofErr w:type="spellEnd"/>
            <w:r w:rsidRPr="00C93929">
              <w:rPr>
                <w:sz w:val="28"/>
                <w:szCs w:val="28"/>
              </w:rPr>
              <w:t xml:space="preserve"> </w:t>
            </w:r>
            <w:proofErr w:type="spellStart"/>
            <w:r w:rsidRPr="00C93929">
              <w:rPr>
                <w:sz w:val="28"/>
                <w:szCs w:val="28"/>
              </w:rPr>
              <w:t>lỗi</w:t>
            </w:r>
            <w:proofErr w:type="spellEnd"/>
          </w:p>
        </w:tc>
        <w:tc>
          <w:tcPr>
            <w:tcW w:w="1277" w:type="dxa"/>
          </w:tcPr>
          <w:p w:rsidR="006B3806" w:rsidRPr="00C93929" w:rsidRDefault="006B3806" w:rsidP="001A249B">
            <w:pPr>
              <w:ind w:left="270" w:right="-108" w:hanging="270"/>
              <w:jc w:val="right"/>
              <w:rPr>
                <w:rFonts w:ascii="Times New Roman" w:hAnsi="Times New Roman"/>
                <w:i/>
                <w:szCs w:val="28"/>
                <w:lang w:val="pl-PL"/>
              </w:rPr>
            </w:pPr>
          </w:p>
        </w:tc>
        <w:tc>
          <w:tcPr>
            <w:tcW w:w="2977" w:type="dxa"/>
          </w:tcPr>
          <w:p w:rsidR="006B3806" w:rsidRPr="00C93929" w:rsidRDefault="006B3806" w:rsidP="001A249B">
            <w:pPr>
              <w:ind w:left="270" w:right="-108" w:hanging="270"/>
              <w:jc w:val="right"/>
              <w:rPr>
                <w:rFonts w:ascii="Times New Roman" w:hAnsi="Times New Roman"/>
                <w:i/>
                <w:szCs w:val="28"/>
                <w:lang w:val="pl-PL"/>
              </w:rPr>
            </w:pPr>
          </w:p>
        </w:tc>
      </w:tr>
      <w:tr w:rsidR="006B3806" w:rsidRPr="00C93929" w:rsidTr="007634D6">
        <w:tc>
          <w:tcPr>
            <w:tcW w:w="5102" w:type="dxa"/>
          </w:tcPr>
          <w:p w:rsidR="006B3806" w:rsidRPr="00C93929" w:rsidRDefault="006B3806" w:rsidP="001A249B">
            <w:pPr>
              <w:ind w:left="270" w:hanging="270"/>
              <w:rPr>
                <w:rFonts w:ascii="Times New Roman" w:hAnsi="Times New Roman"/>
                <w:szCs w:val="28"/>
                <w:lang w:val="pl-PL"/>
              </w:rPr>
            </w:pPr>
            <w:r w:rsidRPr="00C93929">
              <w:rPr>
                <w:rFonts w:ascii="Times New Roman" w:hAnsi="Times New Roman"/>
                <w:szCs w:val="28"/>
              </w:rPr>
              <w:t xml:space="preserve">2. </w:t>
            </w:r>
            <w:proofErr w:type="spellStart"/>
            <w:r w:rsidRPr="00C93929">
              <w:rPr>
                <w:rFonts w:ascii="Times New Roman" w:hAnsi="Times New Roman"/>
                <w:spacing w:val="6"/>
                <w:szCs w:val="28"/>
              </w:rPr>
              <w:t>Các</w:t>
            </w:r>
            <w:proofErr w:type="spellEnd"/>
            <w:r w:rsidRPr="00C93929">
              <w:rPr>
                <w:rFonts w:ascii="Times New Roman" w:hAnsi="Times New Roman"/>
                <w:spacing w:val="6"/>
                <w:szCs w:val="28"/>
              </w:rPr>
              <w:t xml:space="preserve"> </w:t>
            </w:r>
            <w:proofErr w:type="spellStart"/>
            <w:r w:rsidRPr="00C93929">
              <w:rPr>
                <w:rFonts w:ascii="Times New Roman" w:hAnsi="Times New Roman"/>
                <w:spacing w:val="6"/>
                <w:szCs w:val="28"/>
              </w:rPr>
              <w:t>bước</w:t>
            </w:r>
            <w:proofErr w:type="spellEnd"/>
            <w:r w:rsidRPr="00C93929">
              <w:rPr>
                <w:rFonts w:ascii="Times New Roman" w:hAnsi="Times New Roman"/>
                <w:spacing w:val="6"/>
                <w:szCs w:val="28"/>
              </w:rPr>
              <w:t xml:space="preserve"> </w:t>
            </w:r>
            <w:proofErr w:type="spellStart"/>
            <w:r w:rsidRPr="00C93929">
              <w:rPr>
                <w:rFonts w:ascii="Times New Roman" w:hAnsi="Times New Roman"/>
                <w:spacing w:val="6"/>
                <w:szCs w:val="28"/>
              </w:rPr>
              <w:t>thực</w:t>
            </w:r>
            <w:proofErr w:type="spellEnd"/>
            <w:r w:rsidRPr="00C93929">
              <w:rPr>
                <w:rFonts w:ascii="Times New Roman" w:hAnsi="Times New Roman"/>
                <w:spacing w:val="6"/>
                <w:szCs w:val="28"/>
              </w:rPr>
              <w:t xml:space="preserve"> </w:t>
            </w:r>
            <w:proofErr w:type="spellStart"/>
            <w:r w:rsidRPr="00C93929">
              <w:rPr>
                <w:rFonts w:ascii="Times New Roman" w:hAnsi="Times New Roman"/>
                <w:spacing w:val="6"/>
                <w:szCs w:val="28"/>
              </w:rPr>
              <w:t>hiện</w:t>
            </w:r>
            <w:proofErr w:type="spellEnd"/>
            <w:r w:rsidRPr="00C93929">
              <w:rPr>
                <w:rFonts w:ascii="Times New Roman" w:hAnsi="Times New Roman"/>
                <w:spacing w:val="6"/>
                <w:szCs w:val="28"/>
              </w:rPr>
              <w:t xml:space="preserve"> </w:t>
            </w:r>
            <w:proofErr w:type="spellStart"/>
            <w:r w:rsidRPr="00C93929">
              <w:rPr>
                <w:rFonts w:ascii="Times New Roman" w:hAnsi="Times New Roman"/>
                <w:spacing w:val="6"/>
                <w:szCs w:val="28"/>
              </w:rPr>
              <w:t>gia</w:t>
            </w:r>
            <w:proofErr w:type="spellEnd"/>
            <w:r w:rsidRPr="00C93929">
              <w:rPr>
                <w:rFonts w:ascii="Times New Roman" w:hAnsi="Times New Roman"/>
                <w:spacing w:val="6"/>
                <w:szCs w:val="28"/>
              </w:rPr>
              <w:t xml:space="preserve"> </w:t>
            </w:r>
            <w:proofErr w:type="spellStart"/>
            <w:r w:rsidRPr="00C93929">
              <w:rPr>
                <w:rFonts w:ascii="Times New Roman" w:hAnsi="Times New Roman"/>
                <w:spacing w:val="6"/>
                <w:szCs w:val="28"/>
              </w:rPr>
              <w:t>công</w:t>
            </w:r>
            <w:proofErr w:type="spellEnd"/>
            <w:r w:rsidRPr="00C93929">
              <w:rPr>
                <w:rFonts w:ascii="Times New Roman" w:hAnsi="Times New Roman"/>
                <w:spacing w:val="6"/>
                <w:szCs w:val="28"/>
              </w:rPr>
              <w:t xml:space="preserve"> </w:t>
            </w:r>
            <w:proofErr w:type="spellStart"/>
            <w:r w:rsidRPr="00C93929">
              <w:rPr>
                <w:rFonts w:ascii="Times New Roman" w:hAnsi="Times New Roman"/>
                <w:spacing w:val="6"/>
                <w:szCs w:val="28"/>
              </w:rPr>
              <w:t>mạch</w:t>
            </w:r>
            <w:proofErr w:type="spellEnd"/>
            <w:r w:rsidRPr="00C93929">
              <w:rPr>
                <w:rFonts w:ascii="Times New Roman" w:hAnsi="Times New Roman"/>
                <w:spacing w:val="6"/>
                <w:szCs w:val="28"/>
              </w:rPr>
              <w:t xml:space="preserve"> in</w:t>
            </w:r>
          </w:p>
        </w:tc>
        <w:tc>
          <w:tcPr>
            <w:tcW w:w="1277" w:type="dxa"/>
          </w:tcPr>
          <w:p w:rsidR="006B3806" w:rsidRPr="00C93929" w:rsidRDefault="006B3806" w:rsidP="001A249B">
            <w:pPr>
              <w:ind w:left="270" w:right="-108" w:hanging="270"/>
              <w:jc w:val="right"/>
              <w:rPr>
                <w:rFonts w:ascii="Times New Roman" w:hAnsi="Times New Roman"/>
                <w:i/>
                <w:szCs w:val="28"/>
                <w:lang w:val="pl-PL"/>
              </w:rPr>
            </w:pPr>
          </w:p>
        </w:tc>
        <w:tc>
          <w:tcPr>
            <w:tcW w:w="2977" w:type="dxa"/>
          </w:tcPr>
          <w:p w:rsidR="006B3806" w:rsidRPr="00C93929" w:rsidRDefault="006B3806" w:rsidP="001A249B">
            <w:pPr>
              <w:ind w:left="270" w:right="-108" w:hanging="270"/>
              <w:jc w:val="right"/>
              <w:rPr>
                <w:rFonts w:ascii="Times New Roman" w:hAnsi="Times New Roman"/>
                <w:szCs w:val="28"/>
              </w:rPr>
            </w:pPr>
            <w:r w:rsidRPr="00C93929">
              <w:rPr>
                <w:rFonts w:ascii="Times New Roman" w:hAnsi="Times New Roman"/>
                <w:i/>
                <w:szCs w:val="28"/>
                <w:lang w:val="pl-PL"/>
              </w:rPr>
              <w:t xml:space="preserve">       </w:t>
            </w:r>
            <w:proofErr w:type="spellStart"/>
            <w:r w:rsidRPr="00C93929">
              <w:rPr>
                <w:rFonts w:ascii="Times New Roman" w:hAnsi="Times New Roman"/>
                <w:i/>
                <w:szCs w:val="28"/>
              </w:rPr>
              <w:t>Thời</w:t>
            </w:r>
            <w:proofErr w:type="spellEnd"/>
            <w:r w:rsidRPr="00C93929">
              <w:rPr>
                <w:rFonts w:ascii="Times New Roman" w:hAnsi="Times New Roman"/>
                <w:i/>
                <w:szCs w:val="28"/>
              </w:rPr>
              <w:t xml:space="preserve"> </w:t>
            </w:r>
            <w:proofErr w:type="spellStart"/>
            <w:r w:rsidRPr="00C93929">
              <w:rPr>
                <w:rFonts w:ascii="Times New Roman" w:hAnsi="Times New Roman"/>
                <w:i/>
                <w:szCs w:val="28"/>
              </w:rPr>
              <w:t>gian</w:t>
            </w:r>
            <w:proofErr w:type="spellEnd"/>
            <w:r w:rsidRPr="00C93929">
              <w:rPr>
                <w:rFonts w:ascii="Times New Roman" w:hAnsi="Times New Roman"/>
                <w:i/>
                <w:szCs w:val="28"/>
              </w:rPr>
              <w:t>: 12</w:t>
            </w:r>
            <w:r w:rsidRPr="00C93929">
              <w:rPr>
                <w:rFonts w:ascii="Times New Roman" w:hAnsi="Times New Roman"/>
                <w:i/>
                <w:spacing w:val="6"/>
                <w:szCs w:val="28"/>
              </w:rPr>
              <w:t xml:space="preserve"> </w:t>
            </w:r>
            <w:proofErr w:type="spellStart"/>
            <w:r w:rsidRPr="00C93929">
              <w:rPr>
                <w:rFonts w:ascii="Times New Roman" w:hAnsi="Times New Roman"/>
                <w:i/>
                <w:spacing w:val="6"/>
                <w:szCs w:val="28"/>
              </w:rPr>
              <w:t>giờ</w:t>
            </w:r>
            <w:proofErr w:type="spellEnd"/>
          </w:p>
        </w:tc>
      </w:tr>
      <w:tr w:rsidR="006B3806" w:rsidRPr="00C93929" w:rsidTr="007634D6">
        <w:tc>
          <w:tcPr>
            <w:tcW w:w="5102" w:type="dxa"/>
          </w:tcPr>
          <w:p w:rsidR="006B3806" w:rsidRPr="00C93929" w:rsidRDefault="006B3806" w:rsidP="00C93929">
            <w:pPr>
              <w:pStyle w:val="ListParagraph"/>
              <w:numPr>
                <w:ilvl w:val="0"/>
                <w:numId w:val="12"/>
              </w:numPr>
              <w:jc w:val="both"/>
              <w:rPr>
                <w:sz w:val="28"/>
                <w:szCs w:val="28"/>
                <w:lang w:val="pt-BR"/>
              </w:rPr>
            </w:pPr>
            <w:r w:rsidRPr="00C93929">
              <w:rPr>
                <w:sz w:val="28"/>
                <w:szCs w:val="28"/>
                <w:lang w:val="pt-BR"/>
              </w:rPr>
              <w:lastRenderedPageBreak/>
              <w:t xml:space="preserve">2.1.  </w:t>
            </w:r>
            <w:proofErr w:type="spellStart"/>
            <w:r w:rsidRPr="00C93929">
              <w:rPr>
                <w:spacing w:val="6"/>
                <w:sz w:val="28"/>
                <w:szCs w:val="28"/>
              </w:rPr>
              <w:t>Chế</w:t>
            </w:r>
            <w:proofErr w:type="spellEnd"/>
            <w:r w:rsidRPr="00C93929">
              <w:rPr>
                <w:spacing w:val="6"/>
                <w:sz w:val="28"/>
                <w:szCs w:val="28"/>
              </w:rPr>
              <w:t xml:space="preserve"> </w:t>
            </w:r>
            <w:proofErr w:type="spellStart"/>
            <w:r w:rsidRPr="00C93929">
              <w:rPr>
                <w:spacing w:val="6"/>
                <w:sz w:val="28"/>
                <w:szCs w:val="28"/>
              </w:rPr>
              <w:t>bản</w:t>
            </w:r>
            <w:proofErr w:type="spellEnd"/>
            <w:r w:rsidRPr="00C93929">
              <w:rPr>
                <w:spacing w:val="6"/>
                <w:sz w:val="28"/>
                <w:szCs w:val="28"/>
              </w:rPr>
              <w:t xml:space="preserve"> </w:t>
            </w:r>
            <w:proofErr w:type="spellStart"/>
            <w:r w:rsidRPr="00C93929">
              <w:rPr>
                <w:spacing w:val="6"/>
                <w:sz w:val="28"/>
                <w:szCs w:val="28"/>
              </w:rPr>
              <w:t>trên</w:t>
            </w:r>
            <w:proofErr w:type="spellEnd"/>
            <w:r w:rsidRPr="00C93929">
              <w:rPr>
                <w:spacing w:val="6"/>
                <w:sz w:val="28"/>
                <w:szCs w:val="28"/>
              </w:rPr>
              <w:t xml:space="preserve"> </w:t>
            </w:r>
            <w:proofErr w:type="spellStart"/>
            <w:r w:rsidRPr="00C93929">
              <w:rPr>
                <w:spacing w:val="6"/>
                <w:sz w:val="28"/>
                <w:szCs w:val="28"/>
              </w:rPr>
              <w:t>phim</w:t>
            </w:r>
            <w:proofErr w:type="spellEnd"/>
          </w:p>
        </w:tc>
        <w:tc>
          <w:tcPr>
            <w:tcW w:w="1277" w:type="dxa"/>
          </w:tcPr>
          <w:p w:rsidR="006B3806" w:rsidRPr="00C93929" w:rsidRDefault="006B3806" w:rsidP="001A249B">
            <w:pPr>
              <w:ind w:left="270" w:right="-108" w:hanging="270"/>
              <w:jc w:val="right"/>
              <w:rPr>
                <w:rFonts w:ascii="Times New Roman" w:hAnsi="Times New Roman"/>
                <w:szCs w:val="28"/>
                <w:lang w:val="pt-BR"/>
              </w:rPr>
            </w:pPr>
          </w:p>
        </w:tc>
        <w:tc>
          <w:tcPr>
            <w:tcW w:w="2977" w:type="dxa"/>
          </w:tcPr>
          <w:p w:rsidR="006B3806" w:rsidRPr="00C93929" w:rsidRDefault="006B3806" w:rsidP="001A249B">
            <w:pPr>
              <w:ind w:left="270" w:right="-108" w:hanging="270"/>
              <w:jc w:val="right"/>
              <w:rPr>
                <w:rFonts w:ascii="Times New Roman" w:hAnsi="Times New Roman"/>
                <w:szCs w:val="28"/>
                <w:lang w:val="pt-BR"/>
              </w:rPr>
            </w:pPr>
          </w:p>
        </w:tc>
      </w:tr>
      <w:tr w:rsidR="006B3806" w:rsidRPr="00C93929" w:rsidTr="007634D6">
        <w:tc>
          <w:tcPr>
            <w:tcW w:w="5102" w:type="dxa"/>
          </w:tcPr>
          <w:p w:rsidR="006B3806" w:rsidRPr="00C93929" w:rsidRDefault="006B3806" w:rsidP="00C93929">
            <w:pPr>
              <w:pStyle w:val="ListParagraph"/>
              <w:numPr>
                <w:ilvl w:val="0"/>
                <w:numId w:val="12"/>
              </w:numPr>
              <w:jc w:val="both"/>
              <w:rPr>
                <w:sz w:val="28"/>
                <w:szCs w:val="28"/>
                <w:lang w:val="pt-BR"/>
              </w:rPr>
            </w:pPr>
            <w:r w:rsidRPr="00C93929">
              <w:rPr>
                <w:sz w:val="28"/>
                <w:szCs w:val="28"/>
                <w:lang w:val="pt-BR"/>
              </w:rPr>
              <w:t xml:space="preserve">2.2.  </w:t>
            </w:r>
            <w:proofErr w:type="spellStart"/>
            <w:r w:rsidRPr="00C93929">
              <w:rPr>
                <w:spacing w:val="6"/>
                <w:sz w:val="28"/>
                <w:szCs w:val="28"/>
              </w:rPr>
              <w:t>Chuẩn</w:t>
            </w:r>
            <w:proofErr w:type="spellEnd"/>
            <w:r w:rsidRPr="00C93929">
              <w:rPr>
                <w:spacing w:val="6"/>
                <w:sz w:val="28"/>
                <w:szCs w:val="28"/>
              </w:rPr>
              <w:t xml:space="preserve"> </w:t>
            </w:r>
            <w:proofErr w:type="spellStart"/>
            <w:r w:rsidRPr="00C93929">
              <w:rPr>
                <w:spacing w:val="6"/>
                <w:sz w:val="28"/>
                <w:szCs w:val="28"/>
              </w:rPr>
              <w:t>bị</w:t>
            </w:r>
            <w:proofErr w:type="spellEnd"/>
            <w:r w:rsidRPr="00C93929">
              <w:rPr>
                <w:spacing w:val="6"/>
                <w:sz w:val="28"/>
                <w:szCs w:val="28"/>
              </w:rPr>
              <w:t xml:space="preserve"> </w:t>
            </w:r>
            <w:proofErr w:type="spellStart"/>
            <w:r w:rsidRPr="00C93929">
              <w:rPr>
                <w:spacing w:val="6"/>
                <w:sz w:val="28"/>
                <w:szCs w:val="28"/>
              </w:rPr>
              <w:t>mạch</w:t>
            </w:r>
            <w:proofErr w:type="spellEnd"/>
            <w:r w:rsidRPr="00C93929">
              <w:rPr>
                <w:spacing w:val="6"/>
                <w:sz w:val="28"/>
                <w:szCs w:val="28"/>
              </w:rPr>
              <w:t xml:space="preserve"> in</w:t>
            </w:r>
          </w:p>
        </w:tc>
        <w:tc>
          <w:tcPr>
            <w:tcW w:w="1277" w:type="dxa"/>
          </w:tcPr>
          <w:p w:rsidR="006B3806" w:rsidRPr="00C93929" w:rsidRDefault="006B3806" w:rsidP="001A249B">
            <w:pPr>
              <w:ind w:left="270" w:right="-108" w:hanging="270"/>
              <w:jc w:val="right"/>
              <w:rPr>
                <w:rFonts w:ascii="Times New Roman" w:hAnsi="Times New Roman"/>
                <w:szCs w:val="28"/>
                <w:lang w:val="pt-BR"/>
              </w:rPr>
            </w:pPr>
          </w:p>
        </w:tc>
        <w:tc>
          <w:tcPr>
            <w:tcW w:w="2977" w:type="dxa"/>
          </w:tcPr>
          <w:p w:rsidR="006B3806" w:rsidRPr="00C93929" w:rsidRDefault="006B3806" w:rsidP="001A249B">
            <w:pPr>
              <w:ind w:left="270" w:right="-108" w:hanging="270"/>
              <w:jc w:val="right"/>
              <w:rPr>
                <w:rFonts w:ascii="Times New Roman" w:hAnsi="Times New Roman"/>
                <w:szCs w:val="28"/>
                <w:lang w:val="pt-BR"/>
              </w:rPr>
            </w:pPr>
          </w:p>
        </w:tc>
      </w:tr>
      <w:tr w:rsidR="006B3806" w:rsidRPr="00C93929" w:rsidTr="007634D6">
        <w:tc>
          <w:tcPr>
            <w:tcW w:w="5102" w:type="dxa"/>
          </w:tcPr>
          <w:p w:rsidR="006B3806" w:rsidRPr="00C93929" w:rsidRDefault="006B3806" w:rsidP="00C93929">
            <w:pPr>
              <w:pStyle w:val="ListParagraph"/>
              <w:numPr>
                <w:ilvl w:val="0"/>
                <w:numId w:val="12"/>
              </w:numPr>
              <w:jc w:val="both"/>
              <w:rPr>
                <w:sz w:val="28"/>
                <w:szCs w:val="28"/>
                <w:lang w:val="de-DE"/>
              </w:rPr>
            </w:pPr>
            <w:r w:rsidRPr="00C93929">
              <w:rPr>
                <w:sz w:val="28"/>
                <w:szCs w:val="28"/>
                <w:lang w:val="de-DE"/>
              </w:rPr>
              <w:t xml:space="preserve">2.3.  </w:t>
            </w:r>
            <w:r w:rsidRPr="00C93929">
              <w:rPr>
                <w:spacing w:val="6"/>
                <w:sz w:val="28"/>
                <w:szCs w:val="28"/>
                <w:lang w:val="de-DE"/>
              </w:rPr>
              <w:t>In mạch trên tấm mạch in</w:t>
            </w:r>
          </w:p>
        </w:tc>
        <w:tc>
          <w:tcPr>
            <w:tcW w:w="1277" w:type="dxa"/>
          </w:tcPr>
          <w:p w:rsidR="006B3806" w:rsidRPr="00C93929" w:rsidRDefault="006B3806" w:rsidP="001A249B">
            <w:pPr>
              <w:ind w:left="270" w:right="-108" w:hanging="270"/>
              <w:jc w:val="right"/>
              <w:rPr>
                <w:rFonts w:ascii="Times New Roman" w:hAnsi="Times New Roman"/>
                <w:szCs w:val="28"/>
                <w:lang w:val="de-DE"/>
              </w:rPr>
            </w:pPr>
          </w:p>
        </w:tc>
        <w:tc>
          <w:tcPr>
            <w:tcW w:w="2977" w:type="dxa"/>
          </w:tcPr>
          <w:p w:rsidR="006B3806" w:rsidRPr="00C93929" w:rsidRDefault="006B3806" w:rsidP="001A249B">
            <w:pPr>
              <w:ind w:left="270" w:right="-108" w:hanging="270"/>
              <w:jc w:val="right"/>
              <w:rPr>
                <w:rFonts w:ascii="Times New Roman" w:hAnsi="Times New Roman"/>
                <w:szCs w:val="28"/>
                <w:lang w:val="de-DE"/>
              </w:rPr>
            </w:pPr>
          </w:p>
        </w:tc>
      </w:tr>
      <w:tr w:rsidR="006B3806" w:rsidRPr="00C93929" w:rsidTr="007634D6">
        <w:tc>
          <w:tcPr>
            <w:tcW w:w="5102" w:type="dxa"/>
          </w:tcPr>
          <w:p w:rsidR="006B3806" w:rsidRPr="00C93929" w:rsidRDefault="006B3806" w:rsidP="00C93929">
            <w:pPr>
              <w:pStyle w:val="ListParagraph"/>
              <w:numPr>
                <w:ilvl w:val="0"/>
                <w:numId w:val="12"/>
              </w:numPr>
              <w:jc w:val="both"/>
              <w:rPr>
                <w:sz w:val="28"/>
                <w:szCs w:val="28"/>
                <w:lang w:val="pt-BR"/>
              </w:rPr>
            </w:pPr>
            <w:r w:rsidRPr="00C93929">
              <w:rPr>
                <w:sz w:val="28"/>
                <w:szCs w:val="28"/>
                <w:lang w:val="pt-BR"/>
              </w:rPr>
              <w:t xml:space="preserve">2.4. </w:t>
            </w:r>
            <w:proofErr w:type="spellStart"/>
            <w:r w:rsidRPr="00C93929">
              <w:rPr>
                <w:spacing w:val="6"/>
                <w:sz w:val="28"/>
                <w:szCs w:val="28"/>
              </w:rPr>
              <w:t>Ăn</w:t>
            </w:r>
            <w:proofErr w:type="spellEnd"/>
            <w:r w:rsidRPr="00C93929">
              <w:rPr>
                <w:spacing w:val="6"/>
                <w:sz w:val="28"/>
                <w:szCs w:val="28"/>
              </w:rPr>
              <w:t xml:space="preserve"> </w:t>
            </w:r>
            <w:proofErr w:type="spellStart"/>
            <w:r w:rsidRPr="00C93929">
              <w:rPr>
                <w:spacing w:val="6"/>
                <w:sz w:val="28"/>
                <w:szCs w:val="28"/>
              </w:rPr>
              <w:t>mòn</w:t>
            </w:r>
            <w:proofErr w:type="spellEnd"/>
            <w:r w:rsidRPr="00C93929">
              <w:rPr>
                <w:spacing w:val="6"/>
                <w:sz w:val="28"/>
                <w:szCs w:val="28"/>
              </w:rPr>
              <w:t xml:space="preserve"> </w:t>
            </w:r>
            <w:proofErr w:type="spellStart"/>
            <w:r w:rsidRPr="00C93929">
              <w:rPr>
                <w:spacing w:val="6"/>
                <w:sz w:val="28"/>
                <w:szCs w:val="28"/>
              </w:rPr>
              <w:t>mạch</w:t>
            </w:r>
            <w:proofErr w:type="spellEnd"/>
            <w:r w:rsidRPr="00C93929">
              <w:rPr>
                <w:spacing w:val="6"/>
                <w:sz w:val="28"/>
                <w:szCs w:val="28"/>
              </w:rPr>
              <w:t xml:space="preserve"> in.</w:t>
            </w:r>
          </w:p>
        </w:tc>
        <w:tc>
          <w:tcPr>
            <w:tcW w:w="1277" w:type="dxa"/>
          </w:tcPr>
          <w:p w:rsidR="006B3806" w:rsidRPr="00C93929" w:rsidRDefault="006B3806" w:rsidP="001A249B">
            <w:pPr>
              <w:ind w:left="270" w:right="-108" w:hanging="270"/>
              <w:jc w:val="right"/>
              <w:rPr>
                <w:rFonts w:ascii="Times New Roman" w:hAnsi="Times New Roman"/>
                <w:szCs w:val="28"/>
                <w:lang w:val="pt-BR"/>
              </w:rPr>
            </w:pPr>
          </w:p>
        </w:tc>
        <w:tc>
          <w:tcPr>
            <w:tcW w:w="2977" w:type="dxa"/>
          </w:tcPr>
          <w:p w:rsidR="006B3806" w:rsidRPr="00C93929" w:rsidRDefault="006B3806" w:rsidP="001A249B">
            <w:pPr>
              <w:ind w:left="270" w:right="-108" w:hanging="270"/>
              <w:jc w:val="right"/>
              <w:rPr>
                <w:rFonts w:ascii="Times New Roman" w:hAnsi="Times New Roman"/>
                <w:szCs w:val="28"/>
                <w:lang w:val="pt-BR"/>
              </w:rPr>
            </w:pPr>
          </w:p>
        </w:tc>
      </w:tr>
      <w:tr w:rsidR="006B3806" w:rsidRPr="00C93929" w:rsidTr="007634D6">
        <w:tc>
          <w:tcPr>
            <w:tcW w:w="5102" w:type="dxa"/>
          </w:tcPr>
          <w:p w:rsidR="006B3806" w:rsidRPr="00C93929" w:rsidRDefault="006B3806" w:rsidP="00C93929">
            <w:pPr>
              <w:pStyle w:val="ListParagraph"/>
              <w:numPr>
                <w:ilvl w:val="0"/>
                <w:numId w:val="12"/>
              </w:numPr>
              <w:jc w:val="both"/>
              <w:rPr>
                <w:sz w:val="28"/>
                <w:szCs w:val="28"/>
                <w:lang w:val="pt-BR"/>
              </w:rPr>
            </w:pPr>
            <w:r w:rsidRPr="00C93929">
              <w:rPr>
                <w:sz w:val="28"/>
                <w:szCs w:val="28"/>
                <w:lang w:val="pt-BR"/>
              </w:rPr>
              <w:t xml:space="preserve">2.5. </w:t>
            </w:r>
            <w:r w:rsidRPr="00C93929">
              <w:rPr>
                <w:spacing w:val="6"/>
                <w:sz w:val="28"/>
                <w:szCs w:val="28"/>
                <w:lang w:val="pt-BR"/>
              </w:rPr>
              <w:t>Tẩm chất chống ẩm, cách điện trên mạch in</w:t>
            </w:r>
          </w:p>
        </w:tc>
        <w:tc>
          <w:tcPr>
            <w:tcW w:w="1277" w:type="dxa"/>
          </w:tcPr>
          <w:p w:rsidR="006B3806" w:rsidRPr="00C93929" w:rsidRDefault="006B3806" w:rsidP="001A249B">
            <w:pPr>
              <w:ind w:left="270" w:right="-108" w:hanging="270"/>
              <w:jc w:val="right"/>
              <w:rPr>
                <w:rFonts w:ascii="Times New Roman" w:hAnsi="Times New Roman"/>
                <w:szCs w:val="28"/>
                <w:lang w:val="pt-BR"/>
              </w:rPr>
            </w:pPr>
          </w:p>
        </w:tc>
        <w:tc>
          <w:tcPr>
            <w:tcW w:w="2977" w:type="dxa"/>
          </w:tcPr>
          <w:p w:rsidR="006B3806" w:rsidRPr="00C93929" w:rsidRDefault="006B3806" w:rsidP="001A249B">
            <w:pPr>
              <w:ind w:left="270" w:right="-108" w:hanging="270"/>
              <w:jc w:val="right"/>
              <w:rPr>
                <w:rFonts w:ascii="Times New Roman" w:hAnsi="Times New Roman"/>
                <w:szCs w:val="28"/>
                <w:lang w:val="pt-BR"/>
              </w:rPr>
            </w:pPr>
          </w:p>
        </w:tc>
      </w:tr>
    </w:tbl>
    <w:p w:rsidR="00C93929" w:rsidRPr="00C93929" w:rsidRDefault="00C93929" w:rsidP="00C93929">
      <w:pPr>
        <w:ind w:left="270" w:hanging="270"/>
        <w:jc w:val="both"/>
        <w:rPr>
          <w:rFonts w:ascii="Times New Roman" w:hAnsi="Times New Roman"/>
          <w:b/>
          <w:szCs w:val="28"/>
          <w:lang w:val="pt-BR"/>
        </w:rPr>
      </w:pPr>
      <w:r w:rsidRPr="00C93929">
        <w:rPr>
          <w:rFonts w:ascii="Times New Roman" w:hAnsi="Times New Roman"/>
          <w:b/>
          <w:szCs w:val="28"/>
          <w:lang w:val="pt-BR"/>
        </w:rPr>
        <w:t>IV. ĐIỀU KIỆN THỰC HIỆN MÔ ĐUN</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t-BR"/>
        </w:rPr>
      </w:pPr>
      <w:r w:rsidRPr="00C93929">
        <w:rPr>
          <w:sz w:val="28"/>
          <w:szCs w:val="28"/>
          <w:lang w:val="pt-BR"/>
        </w:rPr>
        <w:t>Vật liệu:</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Dây dẫn điện các loại.</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Chì hàn, nhựa thông, giấy nhám các loại....</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Phim để làm mạch in</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Tấm mạch in cắt sẵn theo qui định</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Hoá chất dùng để ăn mòn mạch in</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 xml:space="preserve">Hóa chất dùng để tẩm sấy </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Linh kiện điện tử các loại.</w:t>
      </w:r>
    </w:p>
    <w:p w:rsidR="00C93929" w:rsidRPr="00C93929" w:rsidRDefault="00C93929" w:rsidP="00C93929">
      <w:pPr>
        <w:pStyle w:val="ListParagraph"/>
        <w:numPr>
          <w:ilvl w:val="0"/>
          <w:numId w:val="1"/>
        </w:numPr>
        <w:tabs>
          <w:tab w:val="left" w:pos="227"/>
        </w:tabs>
        <w:spacing w:before="120"/>
        <w:ind w:left="0" w:firstLine="0"/>
        <w:jc w:val="both"/>
        <w:rPr>
          <w:spacing w:val="6"/>
          <w:sz w:val="28"/>
          <w:szCs w:val="28"/>
        </w:rPr>
      </w:pPr>
      <w:proofErr w:type="spellStart"/>
      <w:r w:rsidRPr="00C93929">
        <w:rPr>
          <w:spacing w:val="6"/>
          <w:sz w:val="28"/>
          <w:szCs w:val="28"/>
        </w:rPr>
        <w:t>Dụng</w:t>
      </w:r>
      <w:proofErr w:type="spellEnd"/>
      <w:r w:rsidRPr="00C93929">
        <w:rPr>
          <w:spacing w:val="6"/>
          <w:sz w:val="28"/>
          <w:szCs w:val="28"/>
        </w:rPr>
        <w:t xml:space="preserve"> </w:t>
      </w:r>
      <w:proofErr w:type="spellStart"/>
      <w:r w:rsidRPr="00C93929">
        <w:rPr>
          <w:spacing w:val="6"/>
          <w:sz w:val="28"/>
          <w:szCs w:val="28"/>
        </w:rPr>
        <w:t>cụ</w:t>
      </w:r>
      <w:proofErr w:type="spellEnd"/>
      <w:r w:rsidRPr="00C93929">
        <w:rPr>
          <w:spacing w:val="6"/>
          <w:sz w:val="28"/>
          <w:szCs w:val="28"/>
        </w:rPr>
        <w:t xml:space="preserve">, </w:t>
      </w:r>
      <w:proofErr w:type="spellStart"/>
      <w:r w:rsidRPr="00C93929">
        <w:rPr>
          <w:spacing w:val="6"/>
          <w:sz w:val="28"/>
          <w:szCs w:val="28"/>
        </w:rPr>
        <w:t>Trang</w:t>
      </w:r>
      <w:proofErr w:type="spellEnd"/>
      <w:r w:rsidRPr="00C93929">
        <w:rPr>
          <w:spacing w:val="6"/>
          <w:sz w:val="28"/>
          <w:szCs w:val="28"/>
        </w:rPr>
        <w:t xml:space="preserve"> </w:t>
      </w:r>
      <w:proofErr w:type="spellStart"/>
      <w:r w:rsidRPr="00C93929">
        <w:rPr>
          <w:spacing w:val="6"/>
          <w:sz w:val="28"/>
          <w:szCs w:val="28"/>
        </w:rPr>
        <w:t>thiết</w:t>
      </w:r>
      <w:proofErr w:type="spellEnd"/>
      <w:r w:rsidRPr="00C93929">
        <w:rPr>
          <w:spacing w:val="6"/>
          <w:sz w:val="28"/>
          <w:szCs w:val="28"/>
        </w:rPr>
        <w:t xml:space="preserve"> </w:t>
      </w:r>
      <w:proofErr w:type="spellStart"/>
      <w:r w:rsidRPr="00C93929">
        <w:rPr>
          <w:spacing w:val="6"/>
          <w:sz w:val="28"/>
          <w:szCs w:val="28"/>
        </w:rPr>
        <w:t>bị</w:t>
      </w:r>
      <w:proofErr w:type="spellEnd"/>
      <w:r w:rsidRPr="00C93929">
        <w:rPr>
          <w:spacing w:val="6"/>
          <w:sz w:val="28"/>
          <w:szCs w:val="28"/>
        </w:rPr>
        <w:t>:</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 xml:space="preserve">Bộ dụng cụ điện, cơ khí cầm tay. </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Máy hiện sóng hai kênh</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Máy phát tần số tín hiệu Tương tự</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Máy phát xung vuông có tần số điều chỉnh được</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Bộ nguồn một chiều điều chỉnh được điện áp</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Mạch nguồn ổn áp kiểu xung rời các loại</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 xml:space="preserve">Bộ panen chân cắm </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Mô đun chế tạo mạch in</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fr-FR"/>
        </w:rPr>
      </w:pPr>
      <w:proofErr w:type="spellStart"/>
      <w:r w:rsidRPr="00C93929">
        <w:rPr>
          <w:sz w:val="28"/>
          <w:szCs w:val="28"/>
          <w:lang w:val="fr-FR"/>
        </w:rPr>
        <w:t>Nguồn</w:t>
      </w:r>
      <w:proofErr w:type="spellEnd"/>
      <w:r w:rsidRPr="00C93929">
        <w:rPr>
          <w:sz w:val="28"/>
          <w:szCs w:val="28"/>
          <w:lang w:val="fr-FR"/>
        </w:rPr>
        <w:t xml:space="preserve"> </w:t>
      </w:r>
      <w:proofErr w:type="spellStart"/>
      <w:r w:rsidRPr="00C93929">
        <w:rPr>
          <w:sz w:val="28"/>
          <w:szCs w:val="28"/>
          <w:lang w:val="fr-FR"/>
        </w:rPr>
        <w:t>lực</w:t>
      </w:r>
      <w:proofErr w:type="spellEnd"/>
      <w:r w:rsidRPr="00C93929">
        <w:rPr>
          <w:sz w:val="28"/>
          <w:szCs w:val="28"/>
          <w:lang w:val="fr-FR"/>
        </w:rPr>
        <w:t xml:space="preserve"> </w:t>
      </w:r>
      <w:proofErr w:type="spellStart"/>
      <w:proofErr w:type="gramStart"/>
      <w:r w:rsidRPr="00C93929">
        <w:rPr>
          <w:sz w:val="28"/>
          <w:szCs w:val="28"/>
          <w:lang w:val="fr-FR"/>
        </w:rPr>
        <w:t>khác</w:t>
      </w:r>
      <w:proofErr w:type="spellEnd"/>
      <w:r w:rsidRPr="00C93929">
        <w:rPr>
          <w:sz w:val="28"/>
          <w:szCs w:val="28"/>
          <w:lang w:val="fr-FR"/>
        </w:rPr>
        <w:t>:</w:t>
      </w:r>
      <w:proofErr w:type="gramEnd"/>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PC, phần mềm chuyên dùng.</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Projector, overhead.</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Máy chiếu vật thể ba chiều.</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Máy hiện sóng</w:t>
      </w:r>
    </w:p>
    <w:p w:rsidR="00C93929" w:rsidRPr="00C93929" w:rsidRDefault="00C93929" w:rsidP="00C93929">
      <w:pPr>
        <w:pStyle w:val="ListParagraph"/>
        <w:numPr>
          <w:ilvl w:val="0"/>
          <w:numId w:val="2"/>
        </w:numPr>
        <w:tabs>
          <w:tab w:val="left" w:pos="993"/>
        </w:tabs>
        <w:ind w:hanging="11"/>
        <w:contextualSpacing w:val="0"/>
        <w:jc w:val="both"/>
        <w:rPr>
          <w:color w:val="000000"/>
          <w:spacing w:val="6"/>
          <w:sz w:val="28"/>
          <w:szCs w:val="28"/>
          <w:lang w:val="pl-PL"/>
        </w:rPr>
      </w:pPr>
      <w:r w:rsidRPr="00C93929">
        <w:rPr>
          <w:color w:val="000000"/>
          <w:spacing w:val="6"/>
          <w:sz w:val="28"/>
          <w:szCs w:val="28"/>
          <w:lang w:val="pl-PL"/>
        </w:rPr>
        <w:t>Máy tạo dao động</w:t>
      </w:r>
    </w:p>
    <w:p w:rsidR="00C93929" w:rsidRPr="00C93929" w:rsidRDefault="00C93929" w:rsidP="00C93929">
      <w:pPr>
        <w:ind w:left="270" w:hanging="270"/>
        <w:jc w:val="both"/>
        <w:rPr>
          <w:rFonts w:ascii="Times New Roman" w:hAnsi="Times New Roman"/>
          <w:b/>
          <w:szCs w:val="28"/>
          <w:lang w:val="es-ES_tradnl"/>
        </w:rPr>
      </w:pPr>
      <w:r w:rsidRPr="00C93929">
        <w:rPr>
          <w:rFonts w:ascii="Times New Roman" w:hAnsi="Times New Roman"/>
          <w:b/>
          <w:szCs w:val="28"/>
          <w:lang w:val="es-ES_tradnl"/>
        </w:rPr>
        <w:t>V.   PHƯƠNG PHÁP VÀ NỘI DUNG ĐÁNH GIÁ</w:t>
      </w:r>
    </w:p>
    <w:p w:rsidR="00C93929" w:rsidRPr="00C93929" w:rsidRDefault="00C93929" w:rsidP="00C93929">
      <w:pPr>
        <w:pStyle w:val="ManhDV"/>
        <w:rPr>
          <w:sz w:val="28"/>
          <w:szCs w:val="28"/>
          <w:lang w:val="de-DE" w:eastAsia="en-AU"/>
        </w:rPr>
      </w:pPr>
      <w:bookmarkStart w:id="19" w:name="_Toc374694174"/>
      <w:r w:rsidRPr="00C93929">
        <w:rPr>
          <w:sz w:val="28"/>
          <w:szCs w:val="28"/>
          <w:lang w:eastAsia="en-AU"/>
        </w:rPr>
        <w:t xml:space="preserve">Áp dụng hình thức kiểm tra </w:t>
      </w:r>
      <w:del w:id="20" w:author="Do Trung Kien" w:date="2016-08-08T23:49:00Z">
        <w:r w:rsidRPr="00C93929" w:rsidDel="007634D6">
          <w:rPr>
            <w:sz w:val="28"/>
            <w:szCs w:val="28"/>
            <w:lang w:eastAsia="en-AU"/>
          </w:rPr>
          <w:delText>tích hợp giữa lý thuyết với thực hành</w:delText>
        </w:r>
      </w:del>
      <w:ins w:id="21" w:author="Do Trung Kien" w:date="2016-08-08T23:49:00Z">
        <w:r w:rsidR="007634D6">
          <w:rPr>
            <w:sz w:val="28"/>
            <w:szCs w:val="28"/>
            <w:lang w:eastAsia="en-AU"/>
          </w:rPr>
          <w:t xml:space="preserve"> sử dụng đồ án môn học và báo cáo kết quả</w:t>
        </w:r>
      </w:ins>
      <w:r w:rsidRPr="00C93929">
        <w:rPr>
          <w:sz w:val="28"/>
          <w:szCs w:val="28"/>
          <w:lang w:eastAsia="en-AU"/>
        </w:rPr>
        <w:t xml:space="preserve">. </w:t>
      </w:r>
      <w:r w:rsidRPr="00C93929">
        <w:rPr>
          <w:sz w:val="28"/>
          <w:szCs w:val="28"/>
          <w:lang w:val="de-DE" w:eastAsia="en-AU"/>
        </w:rPr>
        <w:t>Các nội dung trọng tâm cần kiểm tra là:</w:t>
      </w:r>
      <w:bookmarkEnd w:id="19"/>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 xml:space="preserve">Nhận dạng, phân biệt, kiểm tra các loại linh kiện SMD </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 xml:space="preserve">Dùng bảng tra, sổ tay đọc các thông số kỹ thuật của linh kiện SMD và IC. </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Vẽ, phân tích sơ đồ một số mạch điện tử ứng dụng dùng IC</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Lắp ráp, cân chỉnh, vận hành, đo đạc thông số các mạch điện tử ứng dụng dùng IC</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Xác định các hư hỏng, tìm nguyên nhân gây ra hư hỏng và sửa chữa khắc phục.</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Gia công mạch in phức tạp theo yêu cầu cho trước</w:t>
      </w:r>
    </w:p>
    <w:p w:rsidR="00C93929" w:rsidRPr="00C93929" w:rsidRDefault="00C93929" w:rsidP="00C93929">
      <w:pPr>
        <w:ind w:left="270" w:hanging="270"/>
        <w:jc w:val="both"/>
        <w:rPr>
          <w:rFonts w:ascii="Times New Roman" w:hAnsi="Times New Roman"/>
          <w:b/>
          <w:szCs w:val="28"/>
          <w:lang w:val="de-DE"/>
        </w:rPr>
      </w:pPr>
      <w:r w:rsidRPr="00C93929">
        <w:rPr>
          <w:rFonts w:ascii="Times New Roman" w:hAnsi="Times New Roman"/>
          <w:b/>
          <w:szCs w:val="28"/>
          <w:lang w:val="de-DE"/>
        </w:rPr>
        <w:t>VI.  HƯỚNG DẪN THỰC HIỆN MÔ ĐUN</w:t>
      </w:r>
    </w:p>
    <w:p w:rsidR="00C93929" w:rsidRPr="00C93929" w:rsidRDefault="00C93929" w:rsidP="00C93929">
      <w:pPr>
        <w:jc w:val="both"/>
        <w:rPr>
          <w:rFonts w:ascii="Times New Roman" w:hAnsi="Times New Roman"/>
          <w:i/>
          <w:szCs w:val="28"/>
          <w:lang w:val="de-DE"/>
        </w:rPr>
      </w:pPr>
      <w:r w:rsidRPr="00C93929">
        <w:rPr>
          <w:rFonts w:ascii="Times New Roman" w:hAnsi="Times New Roman"/>
          <w:i/>
          <w:szCs w:val="28"/>
          <w:lang w:val="de-DE"/>
        </w:rPr>
        <w:t>1. Phạm vi áp dụng chương trình</w:t>
      </w:r>
    </w:p>
    <w:p w:rsidR="00C93929" w:rsidRPr="00C93929" w:rsidRDefault="00C93929" w:rsidP="00C93929">
      <w:pPr>
        <w:pStyle w:val="ManhDV"/>
        <w:rPr>
          <w:sz w:val="28"/>
          <w:szCs w:val="28"/>
        </w:rPr>
      </w:pPr>
      <w:r w:rsidRPr="00C93929">
        <w:rPr>
          <w:sz w:val="28"/>
          <w:szCs w:val="28"/>
        </w:rPr>
        <w:t>Chương trình mô đun này được sử dụng để giảng dạy cho trình độ Cao đẳng nghề.</w:t>
      </w:r>
    </w:p>
    <w:p w:rsidR="00C93929" w:rsidRPr="00C93929" w:rsidRDefault="00C93929" w:rsidP="00C93929">
      <w:pPr>
        <w:jc w:val="both"/>
        <w:rPr>
          <w:rFonts w:ascii="Times New Roman" w:hAnsi="Times New Roman"/>
          <w:i/>
          <w:szCs w:val="28"/>
          <w:lang w:val="de-DE"/>
        </w:rPr>
      </w:pPr>
      <w:r w:rsidRPr="00C93929">
        <w:rPr>
          <w:rFonts w:ascii="Times New Roman" w:hAnsi="Times New Roman"/>
          <w:i/>
          <w:szCs w:val="28"/>
          <w:lang w:val="de-DE"/>
        </w:rPr>
        <w:t>2. Hướng dẫn một số điểm chính về phương pháp giảng dạy mô đun</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lastRenderedPageBreak/>
        <w:t>Trước khi giảng dạy, giáo viên cần căn cứ vào nội dung của từng bài học để chuẩn bị đầy đủ các điều kiện cần thiết nhằm đảm bảo chất lượng giảng dạy.</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Nên áp dụng phương pháp đàm thoại để học viên ghi nhớ kỹ hơn.</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Nên bố trí thời gian thực hiện bài tập, nhận dạng các loại linh kiện, thao tác lắp ráp, cân chỉnh, vận hành mạch, hướng dẫn và sửa sai tại chổ cho học viên.</w:t>
      </w:r>
    </w:p>
    <w:p w:rsidR="00C93929" w:rsidRPr="00C93929" w:rsidRDefault="00C93929" w:rsidP="00C93929">
      <w:pPr>
        <w:jc w:val="both"/>
        <w:rPr>
          <w:rFonts w:ascii="Times New Roman" w:hAnsi="Times New Roman"/>
          <w:i/>
          <w:szCs w:val="28"/>
          <w:lang w:val="de-DE"/>
        </w:rPr>
      </w:pPr>
      <w:r w:rsidRPr="00C93929">
        <w:rPr>
          <w:rFonts w:ascii="Times New Roman" w:hAnsi="Times New Roman"/>
          <w:i/>
          <w:szCs w:val="28"/>
          <w:lang w:val="de-DE"/>
        </w:rPr>
        <w:t>3. Những trọng tâm cần chú ý</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Cần lưu ý kỹ về các đặc tính kỹ thuật và công dung của các loại linh kiện SMD</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Kỹ thuật hàn cần chú ý đến: Độ chắc chắn, độ bóng, thời gian thực hiện thao tác, độ nóng cho phép trên linh kiện khi hàn.</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Mạch điện tử: Phân biệt các dạng mạch, dạng tín hiệu ngõ ra và phạm vi ứng dụng</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Chế tạo mạch in cần chú ý: Các mạch không bị đứt, chạm sau khi ăn mòn</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z w:val="28"/>
          <w:szCs w:val="28"/>
          <w:lang w:val="pl-PL"/>
        </w:rPr>
        <w:t>Chú ý đến an toàn điện khi thực hiện nội dung nguồn điện trong bài học, và bảo hộ lao động trong quá trình thực hiện nội dung chế tạo mạch in khi tiếp xúc với hoá chất.</w:t>
      </w:r>
    </w:p>
    <w:p w:rsidR="00C93929" w:rsidRPr="00C93929" w:rsidRDefault="00C93929" w:rsidP="00C93929">
      <w:pPr>
        <w:jc w:val="both"/>
        <w:rPr>
          <w:rFonts w:ascii="Times New Roman" w:hAnsi="Times New Roman"/>
          <w:i/>
          <w:szCs w:val="28"/>
          <w:lang w:val="pl-PL"/>
        </w:rPr>
      </w:pPr>
      <w:r w:rsidRPr="00C93929">
        <w:rPr>
          <w:rFonts w:ascii="Times New Roman" w:hAnsi="Times New Roman"/>
          <w:i/>
          <w:szCs w:val="28"/>
          <w:lang w:val="pl-PL"/>
        </w:rPr>
        <w:t>4. Tài liệu cần tham khảo</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pacing w:val="6"/>
          <w:sz w:val="28"/>
          <w:szCs w:val="28"/>
          <w:lang w:val="pl-PL"/>
        </w:rPr>
        <w:t xml:space="preserve">Sổ tay linh kiện điện tử cho người thiết kế mạch </w:t>
      </w:r>
      <w:r w:rsidRPr="00C93929">
        <w:rPr>
          <w:i/>
          <w:spacing w:val="6"/>
          <w:sz w:val="28"/>
          <w:szCs w:val="28"/>
          <w:lang w:val="pl-PL"/>
        </w:rPr>
        <w:t>(R. H.WARRING -  người dịch KS. Đoàn Thanh Huệ -  nhà xuất bản Thống kê)</w:t>
      </w:r>
    </w:p>
    <w:p w:rsidR="00C93929" w:rsidRPr="00C93929" w:rsidRDefault="00C93929" w:rsidP="00C93929">
      <w:pPr>
        <w:pStyle w:val="ListParagraph"/>
        <w:numPr>
          <w:ilvl w:val="0"/>
          <w:numId w:val="1"/>
        </w:numPr>
        <w:tabs>
          <w:tab w:val="left" w:pos="227"/>
        </w:tabs>
        <w:spacing w:before="120"/>
        <w:ind w:left="0" w:firstLine="0"/>
        <w:jc w:val="both"/>
        <w:rPr>
          <w:i/>
          <w:sz w:val="28"/>
          <w:szCs w:val="28"/>
          <w:lang w:val="pl-PL"/>
        </w:rPr>
      </w:pPr>
      <w:r w:rsidRPr="00C93929">
        <w:rPr>
          <w:spacing w:val="6"/>
          <w:sz w:val="28"/>
          <w:szCs w:val="28"/>
          <w:lang w:val="pl-PL"/>
        </w:rPr>
        <w:t xml:space="preserve">Giáo trình linh kiện điện tử và ứng dụng </w:t>
      </w:r>
      <w:r w:rsidRPr="00C93929">
        <w:rPr>
          <w:i/>
          <w:spacing w:val="6"/>
          <w:sz w:val="28"/>
          <w:szCs w:val="28"/>
          <w:lang w:val="pl-PL"/>
        </w:rPr>
        <w:t>(TS Nguyễn Viết Nguyên - Nhà xuất bản Giáo dục)</w:t>
      </w:r>
    </w:p>
    <w:p w:rsidR="00C93929" w:rsidRPr="00C93929" w:rsidRDefault="00C93929" w:rsidP="00C93929">
      <w:pPr>
        <w:pStyle w:val="ListParagraph"/>
        <w:numPr>
          <w:ilvl w:val="0"/>
          <w:numId w:val="1"/>
        </w:numPr>
        <w:tabs>
          <w:tab w:val="left" w:pos="227"/>
        </w:tabs>
        <w:spacing w:before="120"/>
        <w:ind w:left="0" w:firstLine="0"/>
        <w:jc w:val="both"/>
        <w:rPr>
          <w:i/>
          <w:sz w:val="28"/>
          <w:szCs w:val="28"/>
          <w:lang w:val="pl-PL"/>
        </w:rPr>
      </w:pPr>
      <w:r w:rsidRPr="00C93929">
        <w:rPr>
          <w:spacing w:val="6"/>
          <w:sz w:val="28"/>
          <w:szCs w:val="28"/>
          <w:lang w:val="pl-PL"/>
        </w:rPr>
        <w:t xml:space="preserve">Kỹ thuật mạch điện tử </w:t>
      </w:r>
      <w:r w:rsidRPr="00C93929">
        <w:rPr>
          <w:i/>
          <w:spacing w:val="6"/>
          <w:sz w:val="28"/>
          <w:szCs w:val="28"/>
          <w:lang w:val="pl-PL"/>
        </w:rPr>
        <w:t>(Phạm Xuân Khánh, Bồ Quốc Bảo, Nguyễn Viết Tuyến, Nguyễn Thị Phước Vân - Nhà xuất bản Giáo dục)</w:t>
      </w:r>
    </w:p>
    <w:p w:rsidR="00C93929" w:rsidRPr="00C93929" w:rsidRDefault="00C93929" w:rsidP="00C93929">
      <w:pPr>
        <w:pStyle w:val="ListParagraph"/>
        <w:numPr>
          <w:ilvl w:val="0"/>
          <w:numId w:val="1"/>
        </w:numPr>
        <w:tabs>
          <w:tab w:val="left" w:pos="227"/>
        </w:tabs>
        <w:spacing w:before="120"/>
        <w:ind w:left="0" w:firstLine="0"/>
        <w:jc w:val="both"/>
        <w:rPr>
          <w:i/>
          <w:sz w:val="28"/>
          <w:szCs w:val="28"/>
          <w:lang w:val="pl-PL"/>
        </w:rPr>
      </w:pPr>
      <w:r w:rsidRPr="00C93929">
        <w:rPr>
          <w:spacing w:val="6"/>
          <w:sz w:val="28"/>
          <w:szCs w:val="28"/>
          <w:lang w:val="pl-PL"/>
        </w:rPr>
        <w:t xml:space="preserve">Kĩ thuật điện tử - Đỗ xuân Thụ NXB Giáo dục, Hà Nội, 2005 </w:t>
      </w:r>
      <w:r w:rsidRPr="00C93929">
        <w:rPr>
          <w:i/>
          <w:spacing w:val="6"/>
          <w:sz w:val="28"/>
          <w:szCs w:val="28"/>
          <w:lang w:val="pl-PL"/>
        </w:rPr>
        <w:t>(Đỗ xuân Thụ - NXB Giáo dục)</w:t>
      </w:r>
    </w:p>
    <w:p w:rsidR="00C93929" w:rsidRPr="00C93929" w:rsidRDefault="00C93929" w:rsidP="00C93929">
      <w:pPr>
        <w:pStyle w:val="ListParagraph"/>
        <w:numPr>
          <w:ilvl w:val="0"/>
          <w:numId w:val="1"/>
        </w:numPr>
        <w:tabs>
          <w:tab w:val="left" w:pos="227"/>
        </w:tabs>
        <w:spacing w:before="120"/>
        <w:ind w:left="0" w:firstLine="0"/>
        <w:jc w:val="both"/>
        <w:rPr>
          <w:sz w:val="28"/>
          <w:szCs w:val="28"/>
          <w:lang w:val="pl-PL"/>
        </w:rPr>
      </w:pPr>
      <w:r w:rsidRPr="00C93929">
        <w:rPr>
          <w:spacing w:val="6"/>
          <w:sz w:val="28"/>
          <w:szCs w:val="28"/>
          <w:lang w:val="pl-PL"/>
        </w:rPr>
        <w:t xml:space="preserve">Sổ tay tra cứu các tranzito Nhật Bản </w:t>
      </w:r>
      <w:r w:rsidRPr="00C93929">
        <w:rPr>
          <w:i/>
          <w:spacing w:val="6"/>
          <w:sz w:val="28"/>
          <w:szCs w:val="28"/>
          <w:lang w:val="pl-PL"/>
        </w:rPr>
        <w:t>(Nguyễn Kim Giao, Lê Xuân Thế)</w:t>
      </w:r>
    </w:p>
    <w:p w:rsidR="003C30B4" w:rsidRPr="00C93929" w:rsidRDefault="00C93929" w:rsidP="00C93929">
      <w:pPr>
        <w:rPr>
          <w:rFonts w:ascii="Times New Roman" w:hAnsi="Times New Roman"/>
          <w:lang w:val="pl-PL"/>
        </w:rPr>
      </w:pPr>
      <w:r w:rsidRPr="00C93929">
        <w:rPr>
          <w:rFonts w:ascii="Times New Roman" w:hAnsi="Times New Roman"/>
          <w:szCs w:val="28"/>
          <w:lang w:val="pl-PL"/>
        </w:rPr>
        <w:t xml:space="preserve">Sách tra cứu linh kiện điện tử SMD. </w:t>
      </w:r>
      <w:r w:rsidRPr="00C93929">
        <w:rPr>
          <w:rFonts w:ascii="Times New Roman" w:hAnsi="Times New Roman"/>
          <w:i/>
          <w:szCs w:val="28"/>
          <w:lang w:val="pl-PL"/>
        </w:rPr>
        <w:t>(Nguyễn Minh Giáp - NXB Khoa học và Kĩ thuật, Hà Nội, 2003)</w:t>
      </w:r>
    </w:p>
    <w:sectPr w:rsidR="003C30B4" w:rsidRPr="00C93929" w:rsidSect="00381A3B">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941EC"/>
    <w:multiLevelType w:val="hybridMultilevel"/>
    <w:tmpl w:val="BE08B40A"/>
    <w:lvl w:ilvl="0" w:tplc="98DA704E">
      <w:start w:val="1"/>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0222F"/>
    <w:multiLevelType w:val="hybridMultilevel"/>
    <w:tmpl w:val="1450BDBE"/>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37B37"/>
    <w:multiLevelType w:val="hybridMultilevel"/>
    <w:tmpl w:val="767AAB3A"/>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90197"/>
    <w:multiLevelType w:val="hybridMultilevel"/>
    <w:tmpl w:val="75384BB8"/>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86D50"/>
    <w:multiLevelType w:val="hybridMultilevel"/>
    <w:tmpl w:val="C3F2C9DC"/>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213B10"/>
    <w:multiLevelType w:val="hybridMultilevel"/>
    <w:tmpl w:val="04F6B514"/>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345790"/>
    <w:multiLevelType w:val="hybridMultilevel"/>
    <w:tmpl w:val="108C507E"/>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2C0E13"/>
    <w:multiLevelType w:val="hybridMultilevel"/>
    <w:tmpl w:val="458681B4"/>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170B12"/>
    <w:multiLevelType w:val="hybridMultilevel"/>
    <w:tmpl w:val="C3006B2A"/>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60E4C"/>
    <w:multiLevelType w:val="hybridMultilevel"/>
    <w:tmpl w:val="544A1FC6"/>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62783B"/>
    <w:multiLevelType w:val="hybridMultilevel"/>
    <w:tmpl w:val="82E63AA2"/>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11"/>
  </w:num>
  <w:num w:numId="6">
    <w:abstractNumId w:val="7"/>
  </w:num>
  <w:num w:numId="7">
    <w:abstractNumId w:val="8"/>
  </w:num>
  <w:num w:numId="8">
    <w:abstractNumId w:val="3"/>
  </w:num>
  <w:num w:numId="9">
    <w:abstractNumId w:val="10"/>
  </w:num>
  <w:num w:numId="10">
    <w:abstractNumId w:val="9"/>
  </w:num>
  <w:num w:numId="11">
    <w:abstractNumId w:val="1"/>
  </w:num>
  <w:num w:numId="12">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 Trung Kien">
    <w15:presenceInfo w15:providerId="Windows Live" w15:userId="594919dce46a45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ocumentProtection w:edit="trackedChanges" w:formatting="1"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3B"/>
    <w:rsid w:val="00087136"/>
    <w:rsid w:val="000F6506"/>
    <w:rsid w:val="00154D71"/>
    <w:rsid w:val="002360A5"/>
    <w:rsid w:val="00256A9F"/>
    <w:rsid w:val="002B650E"/>
    <w:rsid w:val="00316C73"/>
    <w:rsid w:val="00381A3B"/>
    <w:rsid w:val="003C30B4"/>
    <w:rsid w:val="0047444C"/>
    <w:rsid w:val="0055132F"/>
    <w:rsid w:val="00623B36"/>
    <w:rsid w:val="006B3806"/>
    <w:rsid w:val="007634D6"/>
    <w:rsid w:val="00810A82"/>
    <w:rsid w:val="00931A29"/>
    <w:rsid w:val="009E7D3A"/>
    <w:rsid w:val="00BB5454"/>
    <w:rsid w:val="00C93929"/>
    <w:rsid w:val="00CC0F87"/>
    <w:rsid w:val="00DF361A"/>
    <w:rsid w:val="00E152F8"/>
    <w:rsid w:val="00EC239F"/>
    <w:rsid w:val="00FE3B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7277C-02FA-4BAB-A873-D6057318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A3B"/>
    <w:pPr>
      <w:spacing w:after="0" w:line="240" w:lineRule="auto"/>
    </w:pPr>
    <w:rPr>
      <w:rFonts w:ascii=".VnTime" w:eastAsia="Times New Roman" w:hAnsi=".VnTime" w:cs="Times New Roman"/>
      <w:sz w:val="28"/>
      <w:szCs w:val="20"/>
      <w:lang w:eastAsia="en-US"/>
    </w:rPr>
  </w:style>
  <w:style w:type="paragraph" w:styleId="Heading1">
    <w:name w:val="heading 1"/>
    <w:basedOn w:val="Normal"/>
    <w:next w:val="Normal"/>
    <w:link w:val="Heading1Char"/>
    <w:qFormat/>
    <w:rsid w:val="00381A3B"/>
    <w:pPr>
      <w:keepNext/>
      <w:tabs>
        <w:tab w:val="num" w:pos="432"/>
      </w:tabs>
      <w:ind w:left="432" w:hanging="432"/>
      <w:jc w:val="center"/>
      <w:outlineLvl w:val="0"/>
    </w:pPr>
    <w:rPr>
      <w:rFonts w:ascii=".VnArial" w:hAnsi=".VnArial" w:cs=".VnAria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1A3B"/>
    <w:rPr>
      <w:rFonts w:ascii=".VnArial" w:eastAsia="Times New Roman" w:hAnsi=".VnArial" w:cs=".VnArial"/>
      <w:sz w:val="28"/>
      <w:szCs w:val="28"/>
      <w:lang w:eastAsia="en-US"/>
    </w:rPr>
  </w:style>
  <w:style w:type="paragraph" w:styleId="ListParagraph">
    <w:name w:val="List Paragraph"/>
    <w:basedOn w:val="Normal"/>
    <w:uiPriority w:val="34"/>
    <w:qFormat/>
    <w:rsid w:val="00381A3B"/>
    <w:pPr>
      <w:widowControl w:val="0"/>
      <w:autoSpaceDE w:val="0"/>
      <w:autoSpaceDN w:val="0"/>
      <w:adjustRightInd w:val="0"/>
      <w:ind w:left="720"/>
      <w:contextualSpacing/>
    </w:pPr>
    <w:rPr>
      <w:rFonts w:ascii="Times New Roman" w:hAnsi="Times New Roman"/>
      <w:sz w:val="24"/>
      <w:szCs w:val="24"/>
    </w:rPr>
  </w:style>
  <w:style w:type="paragraph" w:styleId="BalloonText">
    <w:name w:val="Balloon Text"/>
    <w:basedOn w:val="Normal"/>
    <w:link w:val="BalloonTextChar"/>
    <w:uiPriority w:val="99"/>
    <w:semiHidden/>
    <w:unhideWhenUsed/>
    <w:rsid w:val="00E152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2F8"/>
    <w:rPr>
      <w:rFonts w:ascii="Segoe UI" w:eastAsia="Times New Roman" w:hAnsi="Segoe UI" w:cs="Segoe UI"/>
      <w:sz w:val="18"/>
      <w:szCs w:val="18"/>
      <w:lang w:eastAsia="en-US"/>
    </w:rPr>
  </w:style>
  <w:style w:type="paragraph" w:styleId="BodyText">
    <w:name w:val="Body Text"/>
    <w:basedOn w:val="Normal"/>
    <w:link w:val="BodyTextChar"/>
    <w:rsid w:val="00C93929"/>
    <w:pPr>
      <w:widowControl w:val="0"/>
      <w:autoSpaceDE w:val="0"/>
      <w:autoSpaceDN w:val="0"/>
      <w:adjustRightInd w:val="0"/>
      <w:ind w:left="20"/>
    </w:pPr>
    <w:rPr>
      <w:rFonts w:ascii="Times New Roman" w:hAnsi="Times New Roman"/>
      <w:szCs w:val="28"/>
    </w:rPr>
  </w:style>
  <w:style w:type="character" w:customStyle="1" w:styleId="BodyTextChar">
    <w:name w:val="Body Text Char"/>
    <w:basedOn w:val="DefaultParagraphFont"/>
    <w:link w:val="BodyText"/>
    <w:rsid w:val="00C93929"/>
    <w:rPr>
      <w:rFonts w:ascii="Times New Roman" w:eastAsia="Times New Roman" w:hAnsi="Times New Roman" w:cs="Times New Roman"/>
      <w:sz w:val="28"/>
      <w:szCs w:val="28"/>
      <w:lang w:eastAsia="en-US"/>
    </w:rPr>
  </w:style>
  <w:style w:type="paragraph" w:customStyle="1" w:styleId="ManhDV">
    <w:name w:val="ManhDV"/>
    <w:basedOn w:val="Normal"/>
    <w:link w:val="ManhDVChar"/>
    <w:qFormat/>
    <w:rsid w:val="00C93929"/>
    <w:pPr>
      <w:spacing w:before="60"/>
      <w:ind w:firstLine="720"/>
      <w:jc w:val="both"/>
    </w:pPr>
    <w:rPr>
      <w:rFonts w:ascii="Times New Roman" w:hAnsi="Times New Roman"/>
      <w:spacing w:val="6"/>
      <w:sz w:val="26"/>
      <w:szCs w:val="26"/>
      <w:lang w:val="pl-PL"/>
    </w:rPr>
  </w:style>
  <w:style w:type="character" w:customStyle="1" w:styleId="ManhDVChar">
    <w:name w:val="ManhDV Char"/>
    <w:link w:val="ManhDV"/>
    <w:rsid w:val="00C93929"/>
    <w:rPr>
      <w:rFonts w:ascii="Times New Roman" w:eastAsia="Times New Roman" w:hAnsi="Times New Roman" w:cs="Times New Roman"/>
      <w:spacing w:val="6"/>
      <w:sz w:val="26"/>
      <w:szCs w:val="26"/>
      <w:lang w:val="pl-P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90B72-4488-4DDE-9AA3-5760DD78E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6</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Trung Kien</dc:creator>
  <cp:keywords/>
  <dc:description/>
  <cp:lastModifiedBy>Do Trung Kien</cp:lastModifiedBy>
  <cp:revision>10</cp:revision>
  <dcterms:created xsi:type="dcterms:W3CDTF">2016-08-08T14:45:00Z</dcterms:created>
  <dcterms:modified xsi:type="dcterms:W3CDTF">2016-08-30T10:45:00Z</dcterms:modified>
</cp:coreProperties>
</file>