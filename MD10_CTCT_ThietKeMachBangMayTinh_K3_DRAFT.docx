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fr-FR"/>
        </w:rPr>
      </w:pPr>
      <w:r w:rsidRPr="00BB652E">
        <w:rPr>
          <w:rFonts w:ascii="Times New Roman" w:hAnsi="Times New Roman"/>
          <w:szCs w:val="28"/>
          <w:lang w:val="fr-FR"/>
        </w:rPr>
        <w:t>ỦY BAN NHÂN DÂN TỈNH BẮC GIANG</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Cs w:val="28"/>
          <w:lang w:val="fr-FR"/>
        </w:rPr>
      </w:pPr>
      <w:r w:rsidRPr="00BB652E">
        <w:rPr>
          <w:rFonts w:ascii="Times New Roman" w:hAnsi="Times New Roman"/>
          <w:b/>
          <w:szCs w:val="28"/>
          <w:lang w:val="fr-FR"/>
        </w:rPr>
        <w:t>TRƯỜNG CAO ĐẲNG NGHỀ CÔNG NGHỆ VIỆT – HÀN BẮC GIANG</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0E4992" w:rsidRDefault="000E4992" w:rsidP="000E499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r w:rsidRPr="00DE0C81">
        <w:rPr>
          <w:rFonts w:ascii="Times New Roman" w:hAnsi="Times New Roman"/>
          <w:b/>
          <w:bCs/>
          <w:sz w:val="40"/>
          <w:szCs w:val="40"/>
          <w:lang w:val="pl-PL"/>
        </w:rPr>
        <w:t>CHƯƠNG TRÌNH MÔ ĐUN</w:t>
      </w:r>
      <w:r w:rsidRPr="00BB652E">
        <w:rPr>
          <w:rFonts w:ascii="Times New Roman" w:hAnsi="Times New Roman"/>
          <w:b/>
          <w:bCs/>
          <w:szCs w:val="28"/>
          <w:lang w:val="pl-PL"/>
        </w:rPr>
        <w:t xml:space="preserve"> </w:t>
      </w:r>
    </w:p>
    <w:p w:rsidR="003A4F22" w:rsidRPr="000E4992" w:rsidRDefault="000E4992" w:rsidP="000E499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0E4992">
        <w:rPr>
          <w:rFonts w:ascii="Times New Roman" w:hAnsi="Times New Roman"/>
          <w:b/>
          <w:bCs/>
          <w:sz w:val="40"/>
          <w:szCs w:val="40"/>
          <w:lang w:val="pl-PL"/>
        </w:rPr>
        <w:t xml:space="preserve">Tên mô đun: </w:t>
      </w:r>
      <w:r w:rsidR="003A4F22" w:rsidRPr="000E4992">
        <w:rPr>
          <w:rFonts w:ascii="Times New Roman" w:hAnsi="Times New Roman"/>
          <w:b/>
          <w:bCs/>
          <w:sz w:val="40"/>
          <w:szCs w:val="40"/>
          <w:lang w:val="pl-PL"/>
        </w:rPr>
        <w:t>Thiết kế mạch bằng máy tính</w:t>
      </w:r>
    </w:p>
    <w:p w:rsidR="003A4F22" w:rsidRPr="000E4992" w:rsidRDefault="000E4992" w:rsidP="000E4992">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Pr>
          <w:rFonts w:ascii="Times New Roman" w:hAnsi="Times New Roman"/>
          <w:b/>
          <w:bCs/>
          <w:sz w:val="40"/>
          <w:szCs w:val="40"/>
          <w:lang w:val="pl-PL"/>
        </w:rPr>
        <w:t>Mã số môn học: MĐ</w:t>
      </w:r>
      <w:r w:rsidR="003A4F22" w:rsidRPr="000E4992">
        <w:rPr>
          <w:rFonts w:ascii="Times New Roman" w:hAnsi="Times New Roman"/>
          <w:b/>
          <w:bCs/>
          <w:sz w:val="40"/>
          <w:szCs w:val="40"/>
          <w:lang w:val="pl-PL"/>
        </w:rPr>
        <w:t xml:space="preserve"> 10</w:t>
      </w:r>
    </w:p>
    <w:p w:rsidR="000E4992" w:rsidRPr="00464891" w:rsidRDefault="000E4992" w:rsidP="000E499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r w:rsidRPr="00464891">
        <w:rPr>
          <w:rFonts w:ascii="Times New Roman" w:hAnsi="Times New Roman"/>
          <w:bCs/>
          <w:i/>
          <w:szCs w:val="28"/>
          <w:lang w:val="fr-FR"/>
        </w:rPr>
        <w:t xml:space="preserve">Ban </w:t>
      </w:r>
      <w:proofErr w:type="spellStart"/>
      <w:r w:rsidRPr="00464891">
        <w:rPr>
          <w:rFonts w:ascii="Times New Roman" w:hAnsi="Times New Roman"/>
          <w:bCs/>
          <w:i/>
          <w:szCs w:val="28"/>
          <w:lang w:val="fr-FR"/>
        </w:rPr>
        <w:t>hành</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theo</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Quyết</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định</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số</w:t>
      </w:r>
      <w:proofErr w:type="spellEnd"/>
      <w:r w:rsidRPr="00464891">
        <w:rPr>
          <w:rFonts w:ascii="Times New Roman" w:hAnsi="Times New Roman"/>
          <w:bCs/>
          <w:i/>
          <w:szCs w:val="28"/>
          <w:lang w:val="fr-FR"/>
        </w:rPr>
        <w:t> :</w:t>
      </w:r>
      <w:r>
        <w:rPr>
          <w:rFonts w:ascii="Times New Roman" w:hAnsi="Times New Roman"/>
          <w:bCs/>
          <w:i/>
          <w:szCs w:val="28"/>
          <w:lang w:val="fr-FR"/>
        </w:rPr>
        <w:t xml:space="preserve">       </w:t>
      </w:r>
      <w:r w:rsidRPr="00464891">
        <w:rPr>
          <w:rFonts w:ascii="Times New Roman" w:hAnsi="Times New Roman"/>
          <w:bCs/>
          <w:i/>
          <w:szCs w:val="28"/>
          <w:lang w:val="fr-FR"/>
        </w:rPr>
        <w:t> /QĐ</w:t>
      </w:r>
      <w:r>
        <w:rPr>
          <w:rFonts w:ascii="Times New Roman" w:hAnsi="Times New Roman"/>
          <w:bCs/>
          <w:i/>
          <w:szCs w:val="28"/>
          <w:lang w:val="fr-FR"/>
        </w:rPr>
        <w:t xml:space="preserve">        </w:t>
      </w:r>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ngày</w:t>
      </w:r>
      <w:proofErr w:type="spellEnd"/>
      <w:r w:rsidRPr="00464891">
        <w:rPr>
          <w:rFonts w:ascii="Times New Roman" w:hAnsi="Times New Roman"/>
          <w:bCs/>
          <w:i/>
          <w:szCs w:val="28"/>
          <w:lang w:val="fr-FR"/>
        </w:rPr>
        <w:t xml:space="preserve">  </w:t>
      </w:r>
      <w:r>
        <w:rPr>
          <w:rFonts w:ascii="Times New Roman" w:hAnsi="Times New Roman"/>
          <w:bCs/>
          <w:i/>
          <w:szCs w:val="28"/>
          <w:lang w:val="fr-FR"/>
        </w:rPr>
        <w:t xml:space="preserve"> </w:t>
      </w:r>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tháng</w:t>
      </w:r>
      <w:proofErr w:type="spellEnd"/>
      <w:r w:rsidRPr="00464891">
        <w:rPr>
          <w:rFonts w:ascii="Times New Roman" w:hAnsi="Times New Roman"/>
          <w:bCs/>
          <w:i/>
          <w:szCs w:val="28"/>
          <w:lang w:val="fr-FR"/>
        </w:rPr>
        <w:t xml:space="preserve"> </w:t>
      </w:r>
      <w:r>
        <w:rPr>
          <w:rFonts w:ascii="Times New Roman" w:hAnsi="Times New Roman"/>
          <w:bCs/>
          <w:i/>
          <w:szCs w:val="28"/>
          <w:lang w:val="fr-FR"/>
        </w:rPr>
        <w:t xml:space="preserve">  </w:t>
      </w:r>
      <w:proofErr w:type="spellStart"/>
      <w:r>
        <w:rPr>
          <w:rFonts w:ascii="Times New Roman" w:hAnsi="Times New Roman"/>
          <w:bCs/>
          <w:i/>
          <w:szCs w:val="28"/>
          <w:lang w:val="fr-FR"/>
        </w:rPr>
        <w:t>năm</w:t>
      </w:r>
      <w:proofErr w:type="spellEnd"/>
      <w:r>
        <w:rPr>
          <w:rFonts w:ascii="Times New Roman" w:hAnsi="Times New Roman"/>
          <w:bCs/>
          <w:i/>
          <w:szCs w:val="28"/>
          <w:lang w:val="fr-FR"/>
        </w:rPr>
        <w:t xml:space="preserve"> 20</w:t>
      </w:r>
    </w:p>
    <w:p w:rsidR="003A4F22" w:rsidRPr="00BB652E" w:rsidRDefault="000E4992" w:rsidP="000E499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roofErr w:type="spellStart"/>
      <w:proofErr w:type="gramStart"/>
      <w:r w:rsidRPr="00464891">
        <w:rPr>
          <w:rFonts w:ascii="Times New Roman" w:hAnsi="Times New Roman"/>
          <w:bCs/>
          <w:i/>
          <w:szCs w:val="28"/>
          <w:lang w:val="fr-FR"/>
        </w:rPr>
        <w:t>của</w:t>
      </w:r>
      <w:proofErr w:type="spellEnd"/>
      <w:proofErr w:type="gram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Hiệu</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trưởng</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Trường</w:t>
      </w:r>
      <w:proofErr w:type="spellEnd"/>
      <w:r w:rsidRPr="00464891">
        <w:rPr>
          <w:rFonts w:ascii="Times New Roman" w:hAnsi="Times New Roman"/>
          <w:bCs/>
          <w:i/>
          <w:szCs w:val="28"/>
          <w:lang w:val="fr-FR"/>
        </w:rPr>
        <w:t xml:space="preserve"> Cao </w:t>
      </w:r>
      <w:proofErr w:type="spellStart"/>
      <w:r w:rsidRPr="00464891">
        <w:rPr>
          <w:rFonts w:ascii="Times New Roman" w:hAnsi="Times New Roman"/>
          <w:bCs/>
          <w:i/>
          <w:szCs w:val="28"/>
          <w:lang w:val="fr-FR"/>
        </w:rPr>
        <w:t>đẳng</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nghề</w:t>
      </w:r>
      <w:proofErr w:type="spellEnd"/>
      <w:r w:rsidRPr="00464891">
        <w:rPr>
          <w:rFonts w:ascii="Times New Roman" w:hAnsi="Times New Roman"/>
          <w:bCs/>
          <w:i/>
          <w:szCs w:val="28"/>
          <w:lang w:val="fr-FR"/>
        </w:rPr>
        <w:t xml:space="preserve"> CN </w:t>
      </w:r>
      <w:proofErr w:type="spellStart"/>
      <w:r w:rsidRPr="00464891">
        <w:rPr>
          <w:rFonts w:ascii="Times New Roman" w:hAnsi="Times New Roman"/>
          <w:bCs/>
          <w:i/>
          <w:szCs w:val="28"/>
          <w:lang w:val="fr-FR"/>
        </w:rPr>
        <w:t>Việt</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Hàn</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Bắc</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Giang</w:t>
      </w:r>
      <w:proofErr w:type="spellEnd"/>
      <w:r w:rsidRPr="00464891">
        <w:rPr>
          <w:rFonts w:ascii="Times New Roman" w:hAnsi="Times New Roman"/>
          <w:bCs/>
          <w:i/>
          <w:szCs w:val="28"/>
          <w:lang w:val="fr-FR"/>
        </w:rPr>
        <w:t>)</w:t>
      </w: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0E4992" w:rsidRPr="00BB652E" w:rsidRDefault="000E499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3A4F22"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p>
    <w:p w:rsidR="003A4F22" w:rsidRPr="00BB652E" w:rsidRDefault="00F81853" w:rsidP="003A4F22">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r>
        <w:rPr>
          <w:rFonts w:ascii="Times New Roman" w:hAnsi="Times New Roman"/>
          <w:b/>
          <w:spacing w:val="6"/>
          <w:szCs w:val="28"/>
          <w:lang w:val="pl-PL"/>
        </w:rPr>
        <w:t>Bắc Giang năm 2016</w:t>
      </w:r>
    </w:p>
    <w:p w:rsidR="00F81853" w:rsidRDefault="003A4F22" w:rsidP="00F81853">
      <w:pPr>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00F81853" w:rsidRPr="00464891">
        <w:rPr>
          <w:rFonts w:ascii="Times New Roman" w:hAnsi="Times New Roman"/>
          <w:b/>
          <w:szCs w:val="28"/>
          <w:lang w:val="pl-PL"/>
        </w:rPr>
        <w:lastRenderedPageBreak/>
        <w:t>CHƯƠNG TRÌNH MÔ ĐUN</w:t>
      </w:r>
    </w:p>
    <w:p w:rsidR="003A4F22" w:rsidRPr="00BB652E" w:rsidRDefault="003A4F22" w:rsidP="003A4F22">
      <w:pPr>
        <w:jc w:val="center"/>
        <w:rPr>
          <w:rFonts w:ascii="Times New Roman" w:hAnsi="Times New Roman"/>
          <w:b/>
          <w:color w:val="000000"/>
          <w:szCs w:val="28"/>
          <w:lang w:val="pl-PL" w:eastAsia="ko-KR"/>
        </w:rPr>
      </w:pPr>
      <w:r w:rsidRPr="00BB652E">
        <w:rPr>
          <w:rFonts w:ascii="Times New Roman" w:hAnsi="Times New Roman"/>
          <w:b/>
          <w:color w:val="000000"/>
          <w:szCs w:val="28"/>
          <w:lang w:val="pl-PL" w:eastAsia="ko-KR"/>
        </w:rPr>
        <w:t>THIẾT KẾ MẠCH BẰNG MÁY TÍNH</w:t>
      </w:r>
    </w:p>
    <w:p w:rsidR="003A4F22" w:rsidRPr="00BB652E" w:rsidRDefault="00F81853" w:rsidP="003A4F22">
      <w:pPr>
        <w:rPr>
          <w:rFonts w:ascii="Times New Roman" w:hAnsi="Times New Roman"/>
          <w:color w:val="000000"/>
          <w:szCs w:val="28"/>
          <w:lang w:val="pl-PL" w:eastAsia="ko-KR"/>
        </w:rPr>
      </w:pPr>
      <w:r>
        <w:rPr>
          <w:rFonts w:ascii="Times New Roman" w:hAnsi="Times New Roman"/>
          <w:color w:val="000000"/>
          <w:szCs w:val="28"/>
          <w:lang w:val="pl-PL" w:eastAsia="ko-KR"/>
        </w:rPr>
        <w:t>Mã số của môn học: MĐ</w:t>
      </w:r>
      <w:r w:rsidR="003A4F22" w:rsidRPr="00BB652E">
        <w:rPr>
          <w:rFonts w:ascii="Times New Roman" w:hAnsi="Times New Roman"/>
          <w:color w:val="000000"/>
          <w:szCs w:val="28"/>
          <w:lang w:val="pl-PL" w:eastAsia="ko-KR"/>
        </w:rPr>
        <w:t>10</w:t>
      </w:r>
    </w:p>
    <w:p w:rsidR="003A4F22" w:rsidRPr="00F81853" w:rsidRDefault="003A4F22" w:rsidP="003A4F22">
      <w:pPr>
        <w:tabs>
          <w:tab w:val="num" w:pos="1080"/>
        </w:tabs>
        <w:rPr>
          <w:rFonts w:ascii="Times New Roman" w:hAnsi="Times New Roman"/>
          <w:color w:val="000000"/>
          <w:szCs w:val="28"/>
          <w:lang w:val="pl-PL" w:eastAsia="ko-KR"/>
        </w:rPr>
      </w:pPr>
      <w:r w:rsidRPr="00F81853">
        <w:rPr>
          <w:rFonts w:ascii="Times New Roman" w:hAnsi="Times New Roman"/>
          <w:color w:val="000000"/>
          <w:szCs w:val="28"/>
          <w:lang w:val="pl-PL" w:eastAsia="ko-KR"/>
        </w:rPr>
        <w:t xml:space="preserve">Thời gian môn </w:t>
      </w:r>
      <w:r w:rsidR="00F81853" w:rsidRPr="00F81853">
        <w:rPr>
          <w:rFonts w:ascii="Times New Roman" w:hAnsi="Times New Roman"/>
          <w:color w:val="000000"/>
          <w:szCs w:val="28"/>
          <w:lang w:val="pl-PL" w:eastAsia="ko-KR"/>
        </w:rPr>
        <w:t>đun</w:t>
      </w:r>
      <w:r w:rsidRPr="00F81853">
        <w:rPr>
          <w:rFonts w:ascii="Times New Roman" w:hAnsi="Times New Roman"/>
          <w:color w:val="000000"/>
          <w:szCs w:val="28"/>
          <w:lang w:val="pl-PL" w:eastAsia="ko-KR"/>
        </w:rPr>
        <w:t>: 75</w:t>
      </w:r>
      <w:r w:rsidRPr="00F81853">
        <w:rPr>
          <w:rFonts w:ascii="Times New Roman" w:hAnsi="Times New Roman"/>
          <w:color w:val="000000"/>
          <w:szCs w:val="28"/>
          <w:lang w:val="pl-PL"/>
        </w:rPr>
        <w:t xml:space="preserve"> </w:t>
      </w:r>
      <w:r w:rsidRPr="00F81853">
        <w:rPr>
          <w:rFonts w:ascii="Times New Roman" w:hAnsi="Times New Roman"/>
          <w:color w:val="000000"/>
          <w:szCs w:val="28"/>
          <w:lang w:val="pl-PL" w:eastAsia="ko-KR"/>
        </w:rPr>
        <w:t xml:space="preserve">giờ        </w:t>
      </w:r>
      <w:r w:rsidRPr="00F81853">
        <w:rPr>
          <w:rFonts w:ascii="Times New Roman" w:hAnsi="Times New Roman"/>
          <w:color w:val="000000"/>
          <w:szCs w:val="28"/>
          <w:lang w:val="pl-PL" w:eastAsia="ko-KR"/>
        </w:rPr>
        <w:tab/>
        <w:t xml:space="preserve">                (Lý thuyết: 35</w:t>
      </w:r>
      <w:r w:rsidR="00F81853">
        <w:rPr>
          <w:rFonts w:ascii="Times New Roman" w:hAnsi="Times New Roman"/>
          <w:color w:val="000000"/>
          <w:szCs w:val="28"/>
          <w:lang w:val="pl-PL" w:eastAsia="ko-KR"/>
        </w:rPr>
        <w:t xml:space="preserve"> </w:t>
      </w:r>
      <w:r w:rsidRPr="00F81853">
        <w:rPr>
          <w:rFonts w:ascii="Times New Roman" w:hAnsi="Times New Roman"/>
          <w:color w:val="000000"/>
          <w:spacing w:val="6"/>
          <w:szCs w:val="28"/>
          <w:lang w:val="pl-PL"/>
        </w:rPr>
        <w:t>giờ</w:t>
      </w:r>
      <w:r w:rsidRPr="00F81853">
        <w:rPr>
          <w:rFonts w:ascii="Times New Roman" w:hAnsi="Times New Roman"/>
          <w:color w:val="000000"/>
          <w:szCs w:val="28"/>
          <w:lang w:val="pl-PL" w:eastAsia="ko-KR"/>
        </w:rPr>
        <w:t>; Thực hành:</w:t>
      </w:r>
      <w:r w:rsidR="00F81853">
        <w:rPr>
          <w:rFonts w:ascii="Times New Roman" w:hAnsi="Times New Roman"/>
          <w:color w:val="000000"/>
          <w:szCs w:val="28"/>
          <w:lang w:val="pl-PL" w:eastAsia="ko-KR"/>
        </w:rPr>
        <w:t xml:space="preserve"> </w:t>
      </w:r>
      <w:r w:rsidRPr="00F81853">
        <w:rPr>
          <w:rFonts w:ascii="Times New Roman" w:hAnsi="Times New Roman"/>
          <w:color w:val="000000"/>
          <w:szCs w:val="28"/>
          <w:lang w:val="pl-PL" w:eastAsia="ko-KR"/>
        </w:rPr>
        <w:t>40</w:t>
      </w:r>
      <w:r w:rsidR="00F81853">
        <w:rPr>
          <w:rFonts w:ascii="Times New Roman" w:hAnsi="Times New Roman"/>
          <w:color w:val="000000"/>
          <w:szCs w:val="28"/>
          <w:lang w:val="pl-PL" w:eastAsia="ko-KR"/>
        </w:rPr>
        <w:t xml:space="preserve"> </w:t>
      </w:r>
      <w:r w:rsidRPr="00F81853">
        <w:rPr>
          <w:rFonts w:ascii="Times New Roman" w:hAnsi="Times New Roman"/>
          <w:color w:val="000000"/>
          <w:spacing w:val="6"/>
          <w:szCs w:val="28"/>
          <w:lang w:val="pl-PL"/>
        </w:rPr>
        <w:t>giờ</w:t>
      </w:r>
      <w:r w:rsidRPr="00F81853">
        <w:rPr>
          <w:rFonts w:ascii="Times New Roman" w:hAnsi="Times New Roman"/>
          <w:color w:val="000000"/>
          <w:szCs w:val="28"/>
          <w:lang w:val="pl-PL" w:eastAsia="ko-KR"/>
        </w:rPr>
        <w:t>)</w:t>
      </w:r>
    </w:p>
    <w:p w:rsidR="003A4F22" w:rsidRPr="00BB652E" w:rsidRDefault="003A4F22" w:rsidP="003A4F22">
      <w:pPr>
        <w:rPr>
          <w:rFonts w:ascii="Times New Roman" w:hAnsi="Times New Roman"/>
          <w:b/>
          <w:color w:val="000000"/>
          <w:szCs w:val="28"/>
          <w:lang w:val="pl-PL" w:eastAsia="ko-KR"/>
        </w:rPr>
      </w:pPr>
    </w:p>
    <w:p w:rsidR="003A4F22" w:rsidRPr="00F81853" w:rsidRDefault="003A4F22" w:rsidP="003A4F22">
      <w:pPr>
        <w:rPr>
          <w:rFonts w:ascii="Times New Roman" w:hAnsi="Times New Roman"/>
          <w:b/>
          <w:color w:val="000000"/>
          <w:szCs w:val="28"/>
          <w:lang w:val="pl-PL" w:eastAsia="ko-KR"/>
        </w:rPr>
      </w:pPr>
      <w:r w:rsidRPr="00F81853">
        <w:rPr>
          <w:rFonts w:ascii="Times New Roman" w:hAnsi="Times New Roman"/>
          <w:b/>
          <w:color w:val="000000"/>
          <w:szCs w:val="28"/>
          <w:lang w:val="pl-PL" w:eastAsia="ko-KR"/>
        </w:rPr>
        <w:t xml:space="preserve">I. VỊ TRÍ TÍNH CHẤT CỦA </w:t>
      </w:r>
      <w:r w:rsidR="00F81853">
        <w:rPr>
          <w:rFonts w:ascii="Times New Roman" w:hAnsi="Times New Roman"/>
          <w:b/>
          <w:color w:val="000000"/>
          <w:szCs w:val="28"/>
          <w:lang w:val="pl-PL" w:eastAsia="ko-KR"/>
        </w:rPr>
        <w:t>MÔ ĐUN</w:t>
      </w:r>
    </w:p>
    <w:p w:rsidR="003A4F22" w:rsidRPr="00826964" w:rsidRDefault="003A4F22" w:rsidP="00826964">
      <w:pPr>
        <w:pStyle w:val="ListParagraph"/>
        <w:numPr>
          <w:ilvl w:val="0"/>
          <w:numId w:val="3"/>
        </w:numPr>
        <w:tabs>
          <w:tab w:val="left" w:pos="227"/>
        </w:tabs>
        <w:spacing w:before="120" w:line="276" w:lineRule="auto"/>
        <w:jc w:val="both"/>
        <w:rPr>
          <w:sz w:val="28"/>
          <w:szCs w:val="28"/>
          <w:lang w:val="pl-PL"/>
        </w:rPr>
      </w:pPr>
      <w:r w:rsidRPr="00BB652E">
        <w:rPr>
          <w:color w:val="000000"/>
          <w:spacing w:val="6"/>
          <w:sz w:val="28"/>
          <w:szCs w:val="28"/>
          <w:lang w:val="pl-PL"/>
        </w:rPr>
        <w:t xml:space="preserve">Vị trí của môn học: </w:t>
      </w:r>
      <w:r w:rsidR="00AA7D02" w:rsidRPr="00464891">
        <w:rPr>
          <w:sz w:val="28"/>
          <w:szCs w:val="28"/>
          <w:lang w:val="pl-PL"/>
        </w:rPr>
        <w:t xml:space="preserve">Mô đun được bố trí dạy </w:t>
      </w:r>
      <w:r w:rsidR="00AA7D02">
        <w:rPr>
          <w:sz w:val="28"/>
          <w:szCs w:val="28"/>
          <w:lang w:val="pl-PL"/>
        </w:rPr>
        <w:t xml:space="preserve">song song hoặc </w:t>
      </w:r>
      <w:r w:rsidR="00AA7D02" w:rsidRPr="00464891">
        <w:rPr>
          <w:sz w:val="28"/>
          <w:szCs w:val="28"/>
          <w:lang w:val="pl-PL"/>
        </w:rPr>
        <w:t xml:space="preserve">sau khi học xong các môn học cơ bản chuyên môn như linh </w:t>
      </w:r>
      <w:r w:rsidR="00AA7D02">
        <w:rPr>
          <w:sz w:val="28"/>
          <w:szCs w:val="28"/>
          <w:lang w:val="pl-PL"/>
        </w:rPr>
        <w:t>kiện điện tử, đo lường điện tử</w:t>
      </w:r>
      <w:r w:rsidR="00826964">
        <w:rPr>
          <w:sz w:val="28"/>
          <w:szCs w:val="28"/>
          <w:lang w:val="pl-PL"/>
        </w:rPr>
        <w:t>, dạy trước các môn dạy trước các mô đun như vi điều khiển, điện tử nâng cao.</w:t>
      </w:r>
    </w:p>
    <w:p w:rsidR="003A4F22" w:rsidRPr="00826964" w:rsidRDefault="003A4F22" w:rsidP="00826964">
      <w:pPr>
        <w:pStyle w:val="ListParagraph"/>
        <w:numPr>
          <w:ilvl w:val="0"/>
          <w:numId w:val="3"/>
        </w:numPr>
        <w:tabs>
          <w:tab w:val="left" w:pos="227"/>
        </w:tabs>
        <w:spacing w:before="120" w:line="276" w:lineRule="auto"/>
        <w:jc w:val="both"/>
        <w:rPr>
          <w:sz w:val="28"/>
          <w:szCs w:val="28"/>
          <w:lang w:val="pl-PL"/>
        </w:rPr>
      </w:pPr>
      <w:r w:rsidRPr="00BB652E">
        <w:rPr>
          <w:color w:val="000000"/>
          <w:spacing w:val="6"/>
          <w:sz w:val="28"/>
          <w:szCs w:val="28"/>
          <w:lang w:val="pl-PL"/>
        </w:rPr>
        <w:t xml:space="preserve">Tính chất của môn học: </w:t>
      </w:r>
      <w:r w:rsidR="00826964" w:rsidRPr="00464891">
        <w:rPr>
          <w:sz w:val="28"/>
          <w:szCs w:val="28"/>
          <w:lang w:val="pl-PL"/>
        </w:rPr>
        <w:t xml:space="preserve">Là mô đun </w:t>
      </w:r>
      <w:r w:rsidR="00826964">
        <w:rPr>
          <w:sz w:val="28"/>
          <w:szCs w:val="28"/>
          <w:lang w:val="pl-PL"/>
        </w:rPr>
        <w:t>chuyên môn nghề, bắt buộc trong chương trình đào tạo nghề điện tử công nghiệp.</w:t>
      </w:r>
    </w:p>
    <w:p w:rsidR="003A4F22" w:rsidRPr="00BB652E" w:rsidRDefault="003A4F22" w:rsidP="003A4F22">
      <w:pPr>
        <w:rPr>
          <w:rFonts w:ascii="Times New Roman" w:hAnsi="Times New Roman"/>
          <w:color w:val="000000"/>
          <w:szCs w:val="28"/>
          <w:lang w:val="pl-PL" w:eastAsia="ko-KR"/>
        </w:rPr>
      </w:pPr>
    </w:p>
    <w:p w:rsidR="003A4F22" w:rsidRPr="00F81853" w:rsidRDefault="003A4F22" w:rsidP="003A4F22">
      <w:pPr>
        <w:rPr>
          <w:rFonts w:ascii="Times New Roman" w:hAnsi="Times New Roman"/>
          <w:b/>
          <w:color w:val="000000"/>
          <w:szCs w:val="28"/>
          <w:lang w:val="pl-PL" w:eastAsia="ko-KR"/>
        </w:rPr>
      </w:pPr>
      <w:r w:rsidRPr="00F81853">
        <w:rPr>
          <w:rFonts w:ascii="Times New Roman" w:hAnsi="Times New Roman"/>
          <w:b/>
          <w:color w:val="000000"/>
          <w:szCs w:val="28"/>
          <w:lang w:val="pl-PL" w:eastAsia="ko-KR"/>
        </w:rPr>
        <w:t xml:space="preserve">II. MỤC TIÊU </w:t>
      </w:r>
      <w:r w:rsidR="00F81853" w:rsidRPr="00F81853">
        <w:rPr>
          <w:rFonts w:ascii="Times New Roman" w:hAnsi="Times New Roman"/>
          <w:b/>
          <w:color w:val="000000"/>
          <w:szCs w:val="28"/>
          <w:lang w:val="pl-PL" w:eastAsia="ko-KR"/>
        </w:rPr>
        <w:t>MÔ ĐUN</w:t>
      </w:r>
    </w:p>
    <w:p w:rsidR="003A4F22" w:rsidRPr="00BB652E" w:rsidRDefault="003A4F22" w:rsidP="003A4F22">
      <w:pPr>
        <w:jc w:val="both"/>
        <w:rPr>
          <w:rFonts w:ascii="Times New Roman" w:hAnsi="Times New Roman"/>
          <w:color w:val="000000"/>
          <w:szCs w:val="28"/>
          <w:lang w:val="pl-PL" w:eastAsia="ko-KR"/>
        </w:rPr>
      </w:pPr>
      <w:r w:rsidRPr="00BB652E">
        <w:rPr>
          <w:rFonts w:ascii="Times New Roman" w:hAnsi="Times New Roman"/>
          <w:color w:val="000000"/>
          <w:spacing w:val="6"/>
          <w:szCs w:val="28"/>
          <w:lang w:val="pl-PL"/>
        </w:rPr>
        <w:t>Sau khi học xong môn học này học viên có năng lực</w:t>
      </w:r>
      <w:r w:rsidR="008923FF">
        <w:rPr>
          <w:rFonts w:ascii="Times New Roman" w:hAnsi="Times New Roman"/>
          <w:color w:val="000000"/>
          <w:spacing w:val="6"/>
          <w:szCs w:val="28"/>
          <w:lang w:val="pl-PL"/>
        </w:rPr>
        <w:t xml:space="preserve"> về:</w:t>
      </w:r>
    </w:p>
    <w:p w:rsidR="003A4F22" w:rsidRPr="00F308F1" w:rsidRDefault="008923FF" w:rsidP="00F308F1">
      <w:pPr>
        <w:pStyle w:val="ListParagraph"/>
        <w:numPr>
          <w:ilvl w:val="0"/>
          <w:numId w:val="1"/>
        </w:numPr>
        <w:tabs>
          <w:tab w:val="left" w:pos="227"/>
        </w:tabs>
        <w:spacing w:before="120"/>
        <w:ind w:left="0" w:firstLine="0"/>
        <w:jc w:val="both"/>
        <w:rPr>
          <w:color w:val="000000"/>
          <w:spacing w:val="6"/>
          <w:sz w:val="28"/>
          <w:szCs w:val="28"/>
        </w:rPr>
      </w:pPr>
      <w:proofErr w:type="spellStart"/>
      <w:r>
        <w:rPr>
          <w:color w:val="000000"/>
          <w:spacing w:val="6"/>
          <w:sz w:val="28"/>
          <w:szCs w:val="28"/>
        </w:rPr>
        <w:t>K</w:t>
      </w:r>
      <w:r w:rsidR="003A4F22" w:rsidRPr="00BB652E">
        <w:rPr>
          <w:color w:val="000000"/>
          <w:spacing w:val="6"/>
          <w:sz w:val="28"/>
          <w:szCs w:val="28"/>
        </w:rPr>
        <w:t>iến</w:t>
      </w:r>
      <w:proofErr w:type="spellEnd"/>
      <w:r w:rsidR="003A4F22" w:rsidRPr="00BB652E">
        <w:rPr>
          <w:color w:val="000000"/>
          <w:spacing w:val="6"/>
          <w:sz w:val="28"/>
          <w:szCs w:val="28"/>
        </w:rPr>
        <w:t xml:space="preserve"> </w:t>
      </w:r>
      <w:proofErr w:type="spellStart"/>
      <w:r w:rsidR="003A4F22" w:rsidRPr="00BB652E">
        <w:rPr>
          <w:color w:val="000000"/>
          <w:spacing w:val="6"/>
          <w:sz w:val="28"/>
          <w:szCs w:val="28"/>
        </w:rPr>
        <w:t>thức</w:t>
      </w:r>
      <w:proofErr w:type="spellEnd"/>
      <w:r w:rsidR="003A4F22" w:rsidRPr="00BB652E">
        <w:rPr>
          <w:color w:val="000000"/>
          <w:spacing w:val="6"/>
          <w:sz w:val="28"/>
          <w:szCs w:val="28"/>
        </w:rPr>
        <w:t>:</w:t>
      </w:r>
    </w:p>
    <w:p w:rsidR="002B4F92" w:rsidRPr="002B4F92" w:rsidRDefault="002B4F92" w:rsidP="002B4F9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Trình bày được</w:t>
      </w:r>
      <w:r w:rsidRPr="00BB652E">
        <w:rPr>
          <w:spacing w:val="6"/>
          <w:sz w:val="28"/>
          <w:szCs w:val="28"/>
          <w:lang w:val="pt-BR"/>
        </w:rPr>
        <w:t xml:space="preserve"> </w:t>
      </w:r>
      <w:r>
        <w:rPr>
          <w:spacing w:val="6"/>
          <w:sz w:val="28"/>
          <w:szCs w:val="28"/>
          <w:lang w:val="pt-BR"/>
        </w:rPr>
        <w:t>quy trình</w:t>
      </w:r>
      <w:r w:rsidRPr="00BB652E">
        <w:rPr>
          <w:spacing w:val="6"/>
          <w:sz w:val="28"/>
          <w:szCs w:val="28"/>
          <w:lang w:val="pt-BR"/>
        </w:rPr>
        <w:t xml:space="preserve"> thiết kế mạch</w:t>
      </w:r>
      <w:r w:rsidR="00F308F1">
        <w:rPr>
          <w:spacing w:val="6"/>
          <w:sz w:val="28"/>
          <w:szCs w:val="28"/>
          <w:lang w:val="pt-BR"/>
        </w:rPr>
        <w:t xml:space="preserve"> in bằng phần mềm chuyên dụng, quy trình sản xuất một sản phẩm điện tử.</w:t>
      </w:r>
    </w:p>
    <w:p w:rsidR="003A4F22" w:rsidRDefault="00AF4337"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Liệt kê</w:t>
      </w:r>
      <w:r w:rsidR="008923FF">
        <w:rPr>
          <w:spacing w:val="6"/>
          <w:sz w:val="28"/>
          <w:szCs w:val="28"/>
          <w:lang w:val="pt-BR"/>
        </w:rPr>
        <w:t xml:space="preserve"> được các luật thiết kế cơ bản trong quy trình thiết kế mạch in bằng phần mềm chuyên dụng.</w:t>
      </w:r>
    </w:p>
    <w:p w:rsidR="00E52710" w:rsidRDefault="00E52710"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Khái quát đúng các bước phát triển thư viện linh kiện.</w:t>
      </w:r>
    </w:p>
    <w:p w:rsidR="002B4F92" w:rsidRPr="002B4F92" w:rsidRDefault="002B4F92" w:rsidP="002B4F9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Mô tả được các lớp mạch in cơ bản trên mạch điện tử.</w:t>
      </w:r>
    </w:p>
    <w:p w:rsidR="003A4F22" w:rsidRPr="00BB652E" w:rsidRDefault="008923FF"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Pr>
          <w:color w:val="000000"/>
          <w:spacing w:val="6"/>
          <w:sz w:val="28"/>
          <w:szCs w:val="28"/>
        </w:rPr>
        <w:t>K</w:t>
      </w:r>
      <w:r w:rsidR="003A4F22" w:rsidRPr="00BB652E">
        <w:rPr>
          <w:color w:val="000000"/>
          <w:spacing w:val="6"/>
          <w:sz w:val="28"/>
          <w:szCs w:val="28"/>
        </w:rPr>
        <w:t>ỹ</w:t>
      </w:r>
      <w:proofErr w:type="spellEnd"/>
      <w:r w:rsidR="003A4F22" w:rsidRPr="00BB652E">
        <w:rPr>
          <w:color w:val="000000"/>
          <w:spacing w:val="6"/>
          <w:sz w:val="28"/>
          <w:szCs w:val="28"/>
        </w:rPr>
        <w:t xml:space="preserve"> </w:t>
      </w:r>
      <w:proofErr w:type="spellStart"/>
      <w:r w:rsidR="003A4F22" w:rsidRPr="00BB652E">
        <w:rPr>
          <w:color w:val="000000"/>
          <w:spacing w:val="6"/>
          <w:sz w:val="28"/>
          <w:szCs w:val="28"/>
        </w:rPr>
        <w:t>năng</w:t>
      </w:r>
      <w:proofErr w:type="spellEnd"/>
      <w:r w:rsidR="003A4F22"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nguyên lý mạch điện theo các yêu cầu kỹ thuật</w:t>
      </w:r>
      <w:r w:rsidR="008923FF">
        <w:rPr>
          <w:spacing w:val="6"/>
          <w:sz w:val="28"/>
          <w:szCs w:val="28"/>
          <w:lang w:val="pt-BR"/>
        </w:rPr>
        <w:t>.</w:t>
      </w:r>
    </w:p>
    <w:p w:rsidR="003A4F22"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mạch in</w:t>
      </w:r>
      <w:r w:rsidR="00E52710">
        <w:rPr>
          <w:spacing w:val="6"/>
          <w:sz w:val="28"/>
          <w:szCs w:val="28"/>
          <w:lang w:val="pt-BR"/>
        </w:rPr>
        <w:t xml:space="preserve"> PCB</w:t>
      </w:r>
      <w:r w:rsidRPr="00BB652E">
        <w:rPr>
          <w:spacing w:val="6"/>
          <w:sz w:val="28"/>
          <w:szCs w:val="28"/>
          <w:lang w:val="pt-BR"/>
        </w:rPr>
        <w:t xml:space="preserve"> theo sơ đồ nguyên lý</w:t>
      </w:r>
      <w:r w:rsidR="008923FF">
        <w:rPr>
          <w:spacing w:val="6"/>
          <w:sz w:val="28"/>
          <w:szCs w:val="28"/>
          <w:lang w:val="pt-BR"/>
        </w:rPr>
        <w:t xml:space="preserve"> và các yêu cầu thiết kế cơ bản.</w:t>
      </w:r>
    </w:p>
    <w:p w:rsidR="008923FF" w:rsidRDefault="008923FF"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Kiểm tra, sửa chữa lỗi thiết kế nguyên lý và thiết kế mạch in.</w:t>
      </w:r>
    </w:p>
    <w:p w:rsidR="00E52710" w:rsidRDefault="00E52710"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Thiết kế thư viện theo yêu cầu, quản lý và xây dựng thư viện cá nhân.</w:t>
      </w:r>
    </w:p>
    <w:p w:rsidR="008923FF" w:rsidRPr="00BB652E" w:rsidRDefault="008923FF" w:rsidP="003A4F22">
      <w:pPr>
        <w:pStyle w:val="ListParagraph"/>
        <w:numPr>
          <w:ilvl w:val="0"/>
          <w:numId w:val="2"/>
        </w:numPr>
        <w:tabs>
          <w:tab w:val="left" w:pos="993"/>
        </w:tabs>
        <w:ind w:hanging="11"/>
        <w:contextualSpacing w:val="0"/>
        <w:jc w:val="both"/>
        <w:rPr>
          <w:spacing w:val="6"/>
          <w:sz w:val="28"/>
          <w:szCs w:val="28"/>
          <w:lang w:val="pt-BR"/>
        </w:rPr>
      </w:pPr>
      <w:r>
        <w:rPr>
          <w:spacing w:val="6"/>
          <w:sz w:val="28"/>
          <w:szCs w:val="28"/>
          <w:lang w:val="pt-BR"/>
        </w:rPr>
        <w:t>Xuất các hình ảnh</w:t>
      </w:r>
      <w:r w:rsidR="00E52710">
        <w:rPr>
          <w:spacing w:val="6"/>
          <w:sz w:val="28"/>
          <w:szCs w:val="28"/>
          <w:lang w:val="pt-BR"/>
        </w:rPr>
        <w:t>, dữ liệu</w:t>
      </w:r>
      <w:r>
        <w:rPr>
          <w:spacing w:val="6"/>
          <w:sz w:val="28"/>
          <w:szCs w:val="28"/>
          <w:lang w:val="pt-BR"/>
        </w:rPr>
        <w:t xml:space="preserve"> cần thiết phục vụ gia công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các mạch điện cơ bản và nâng cao</w:t>
      </w:r>
      <w:r w:rsidR="002B4F92">
        <w:rPr>
          <w:spacing w:val="6"/>
          <w:sz w:val="28"/>
          <w:szCs w:val="28"/>
          <w:lang w:val="pt-BR"/>
        </w:rPr>
        <w:t xml:space="preserve"> sử dụng phần mềm chuyên dụng.</w:t>
      </w:r>
    </w:p>
    <w:p w:rsidR="003A4F22" w:rsidRPr="00BB652E" w:rsidRDefault="008923FF" w:rsidP="003A4F22">
      <w:pPr>
        <w:pStyle w:val="ListParagraph"/>
        <w:numPr>
          <w:ilvl w:val="0"/>
          <w:numId w:val="1"/>
        </w:numPr>
        <w:tabs>
          <w:tab w:val="left" w:pos="227"/>
        </w:tabs>
        <w:spacing w:before="120"/>
        <w:ind w:left="0" w:firstLine="0"/>
        <w:jc w:val="both"/>
        <w:rPr>
          <w:color w:val="000000"/>
          <w:spacing w:val="6"/>
          <w:sz w:val="28"/>
          <w:szCs w:val="28"/>
          <w:lang w:val="pl-PL"/>
        </w:rPr>
      </w:pPr>
      <w:r>
        <w:rPr>
          <w:color w:val="000000"/>
          <w:spacing w:val="6"/>
          <w:sz w:val="28"/>
          <w:szCs w:val="28"/>
          <w:lang w:val="pl-PL"/>
        </w:rPr>
        <w:t>T</w:t>
      </w:r>
      <w:r w:rsidR="003A4F22" w:rsidRPr="00BB652E">
        <w:rPr>
          <w:color w:val="000000"/>
          <w:spacing w:val="6"/>
          <w:sz w:val="28"/>
          <w:szCs w:val="28"/>
          <w:lang w:val="pl-PL"/>
        </w:rPr>
        <w:t xml:space="preserve">hái độ: </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 xml:space="preserve">Rèn luyện cho học sinh thái độ nghiêm túc, tỉ mỉ, chính xác trong học tập và trong thực hiện công việc. </w:t>
      </w:r>
    </w:p>
    <w:p w:rsidR="003A4F22" w:rsidRPr="00BB652E" w:rsidRDefault="003A4F22" w:rsidP="003A4F22">
      <w:pPr>
        <w:rPr>
          <w:rFonts w:ascii="Times New Roman" w:hAnsi="Times New Roman"/>
          <w:color w:val="000000"/>
          <w:szCs w:val="28"/>
          <w:lang w:val="pl-PL"/>
        </w:rPr>
      </w:pPr>
    </w:p>
    <w:p w:rsidR="003A4F22" w:rsidRPr="00E245FA" w:rsidRDefault="003A4F22" w:rsidP="003A4F22">
      <w:pPr>
        <w:tabs>
          <w:tab w:val="left" w:pos="121"/>
        </w:tabs>
        <w:ind w:left="1" w:firstLineChars="16" w:firstLine="44"/>
        <w:rPr>
          <w:rFonts w:ascii="Times New Roman" w:hAnsi="Times New Roman"/>
          <w:b/>
          <w:color w:val="000000"/>
          <w:szCs w:val="28"/>
          <w:lang w:val="pl-PL" w:eastAsia="ko-KR"/>
        </w:rPr>
      </w:pPr>
      <w:r w:rsidRPr="00E245FA">
        <w:rPr>
          <w:rFonts w:ascii="Times New Roman" w:hAnsi="Times New Roman"/>
          <w:b/>
          <w:color w:val="000000"/>
          <w:szCs w:val="28"/>
          <w:lang w:val="pl-PL" w:eastAsia="ko-KR"/>
        </w:rPr>
        <w:t>III.  NỘI DUNG MÔ ĐUN</w:t>
      </w:r>
    </w:p>
    <w:p w:rsidR="003A4F22" w:rsidRPr="00BB652E" w:rsidRDefault="003A4F22" w:rsidP="003A4F22">
      <w:pPr>
        <w:tabs>
          <w:tab w:val="left" w:pos="946"/>
        </w:tabs>
        <w:rPr>
          <w:rFonts w:ascii="Times New Roman" w:hAnsi="Times New Roman"/>
          <w:bCs/>
          <w:i/>
          <w:color w:val="000000"/>
          <w:szCs w:val="28"/>
          <w:lang w:val="pl-PL" w:eastAsia="ko-KR"/>
        </w:rPr>
      </w:pPr>
      <w:r w:rsidRPr="00BB652E">
        <w:rPr>
          <w:rFonts w:ascii="Times New Roman" w:hAnsi="Times New Roman"/>
          <w:bCs/>
          <w:i/>
          <w:color w:val="000000"/>
          <w:szCs w:val="28"/>
          <w:lang w:val="pl-PL" w:eastAsia="ko-KR"/>
        </w:rPr>
        <w:t>1. Nội dung tổng quát và phân bố thời gian:</w:t>
      </w:r>
    </w:p>
    <w:p w:rsidR="003A4F22" w:rsidRPr="00BB652E" w:rsidRDefault="003A4F22" w:rsidP="003A4F22">
      <w:pPr>
        <w:tabs>
          <w:tab w:val="left" w:pos="946"/>
        </w:tabs>
        <w:rPr>
          <w:rFonts w:ascii="Times New Roman" w:hAnsi="Times New Roman"/>
          <w:bCs/>
          <w:i/>
          <w:color w:val="000000"/>
          <w:szCs w:val="28"/>
          <w:lang w:val="pl-PL" w:eastAsia="ko-KR"/>
        </w:rPr>
      </w:pP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3A4F22" w:rsidRPr="00BB652E" w:rsidTr="00CF0961">
        <w:trPr>
          <w:cantSplit/>
        </w:trPr>
        <w:tc>
          <w:tcPr>
            <w:tcW w:w="851" w:type="dxa"/>
            <w:vMerge w:val="restart"/>
            <w:vAlign w:val="center"/>
          </w:tcPr>
          <w:p w:rsidR="003A4F22" w:rsidRPr="00BB652E" w:rsidRDefault="003A4F22" w:rsidP="00433842">
            <w:pPr>
              <w:ind w:firstLine="34"/>
              <w:jc w:val="center"/>
              <w:rPr>
                <w:rFonts w:ascii="Times New Roman" w:hAnsi="Times New Roman"/>
                <w:b/>
                <w:bCs/>
                <w:color w:val="000000"/>
                <w:szCs w:val="28"/>
                <w:lang w:val="fr-FR"/>
              </w:rPr>
            </w:pPr>
            <w:r w:rsidRPr="00BB652E">
              <w:rPr>
                <w:rFonts w:ascii="Times New Roman" w:hAnsi="Times New Roman"/>
                <w:b/>
                <w:bCs/>
                <w:color w:val="000000"/>
                <w:szCs w:val="28"/>
                <w:lang w:val="fr-FR"/>
              </w:rPr>
              <w:t>STT</w:t>
            </w:r>
          </w:p>
        </w:tc>
        <w:tc>
          <w:tcPr>
            <w:tcW w:w="4022" w:type="dxa"/>
            <w:vMerge w:val="restart"/>
            <w:vAlign w:val="center"/>
          </w:tcPr>
          <w:p w:rsidR="003A4F22" w:rsidRPr="00BB652E" w:rsidRDefault="003A4F22" w:rsidP="00433842">
            <w:pPr>
              <w:ind w:left="-249" w:firstLine="969"/>
              <w:jc w:val="center"/>
              <w:rPr>
                <w:rFonts w:ascii="Times New Roman" w:hAnsi="Times New Roman"/>
                <w:bCs/>
                <w:color w:val="000000"/>
                <w:szCs w:val="28"/>
              </w:rPr>
            </w:pPr>
            <w:proofErr w:type="spellStart"/>
            <w:r w:rsidRPr="00BB652E">
              <w:rPr>
                <w:rFonts w:ascii="Times New Roman" w:hAnsi="Times New Roman"/>
                <w:b/>
                <w:color w:val="000000"/>
                <w:szCs w:val="28"/>
              </w:rPr>
              <w:t>Tên</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các</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bài</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trong</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mô</w:t>
            </w:r>
            <w:proofErr w:type="spellEnd"/>
            <w:r w:rsidRPr="00BB652E">
              <w:rPr>
                <w:rFonts w:ascii="Times New Roman" w:hAnsi="Times New Roman"/>
                <w:b/>
                <w:color w:val="000000"/>
                <w:szCs w:val="28"/>
              </w:rPr>
              <w:t xml:space="preserve"> </w:t>
            </w:r>
            <w:proofErr w:type="spellStart"/>
            <w:r w:rsidRPr="00BB652E">
              <w:rPr>
                <w:rFonts w:ascii="Times New Roman" w:hAnsi="Times New Roman"/>
                <w:b/>
                <w:color w:val="000000"/>
                <w:szCs w:val="28"/>
              </w:rPr>
              <w:t>đun</w:t>
            </w:r>
            <w:proofErr w:type="spellEnd"/>
          </w:p>
        </w:tc>
        <w:tc>
          <w:tcPr>
            <w:tcW w:w="4360" w:type="dxa"/>
            <w:gridSpan w:val="4"/>
            <w:vAlign w:val="center"/>
          </w:tcPr>
          <w:p w:rsidR="003A4F22" w:rsidRPr="00BB652E" w:rsidRDefault="003A4F22" w:rsidP="00433842">
            <w:pPr>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Thời</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gian</w:t>
            </w:r>
            <w:proofErr w:type="spellEnd"/>
          </w:p>
        </w:tc>
      </w:tr>
      <w:tr w:rsidR="003A4F22" w:rsidRPr="00BB652E" w:rsidTr="00CF0961">
        <w:trPr>
          <w:cantSplit/>
        </w:trPr>
        <w:tc>
          <w:tcPr>
            <w:tcW w:w="851" w:type="dxa"/>
            <w:vMerge/>
          </w:tcPr>
          <w:p w:rsidR="003A4F22" w:rsidRPr="00BB652E" w:rsidRDefault="003A4F22" w:rsidP="00433842">
            <w:pPr>
              <w:rPr>
                <w:rFonts w:ascii="Times New Roman" w:hAnsi="Times New Roman"/>
                <w:bCs/>
                <w:color w:val="000000"/>
                <w:szCs w:val="28"/>
                <w:lang w:val="fr-FR"/>
              </w:rPr>
            </w:pPr>
          </w:p>
        </w:tc>
        <w:tc>
          <w:tcPr>
            <w:tcW w:w="4022" w:type="dxa"/>
            <w:vMerge/>
          </w:tcPr>
          <w:p w:rsidR="003A4F22" w:rsidRPr="00BB652E" w:rsidRDefault="003A4F22" w:rsidP="00433842">
            <w:pPr>
              <w:rPr>
                <w:rFonts w:ascii="Times New Roman" w:hAnsi="Times New Roman"/>
                <w:bCs/>
                <w:color w:val="000000"/>
                <w:szCs w:val="28"/>
                <w:lang w:val="fr-FR"/>
              </w:rPr>
            </w:pPr>
          </w:p>
        </w:tc>
        <w:tc>
          <w:tcPr>
            <w:tcW w:w="1021" w:type="dxa"/>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Tổng</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số</w:t>
            </w:r>
            <w:proofErr w:type="spellEnd"/>
          </w:p>
        </w:tc>
        <w:tc>
          <w:tcPr>
            <w:tcW w:w="1021" w:type="dxa"/>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Lý</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thuyết</w:t>
            </w:r>
            <w:proofErr w:type="spellEnd"/>
          </w:p>
        </w:tc>
        <w:tc>
          <w:tcPr>
            <w:tcW w:w="1021" w:type="dxa"/>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Thực</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hành</w:t>
            </w:r>
            <w:proofErr w:type="spellEnd"/>
          </w:p>
        </w:tc>
        <w:tc>
          <w:tcPr>
            <w:tcW w:w="1297" w:type="dxa"/>
            <w:tcMar>
              <w:left w:w="57" w:type="dxa"/>
              <w:right w:w="57" w:type="dxa"/>
            </w:tcMar>
          </w:tcPr>
          <w:p w:rsidR="003A4F22" w:rsidRPr="00BB652E" w:rsidRDefault="003A4F22" w:rsidP="00433842">
            <w:pPr>
              <w:ind w:hanging="108"/>
              <w:jc w:val="center"/>
              <w:rPr>
                <w:rFonts w:ascii="Times New Roman" w:hAnsi="Times New Roman"/>
                <w:b/>
                <w:color w:val="000000"/>
                <w:szCs w:val="28"/>
                <w:lang w:eastAsia="ko-KR"/>
              </w:rPr>
            </w:pPr>
            <w:proofErr w:type="spellStart"/>
            <w:r w:rsidRPr="00BB652E">
              <w:rPr>
                <w:rFonts w:ascii="Times New Roman" w:hAnsi="Times New Roman"/>
                <w:b/>
                <w:color w:val="000000"/>
                <w:szCs w:val="28"/>
                <w:lang w:eastAsia="ko-KR"/>
              </w:rPr>
              <w:t>Kiểm</w:t>
            </w:r>
            <w:proofErr w:type="spellEnd"/>
            <w:r w:rsidRPr="00BB652E">
              <w:rPr>
                <w:rFonts w:ascii="Times New Roman" w:hAnsi="Times New Roman"/>
                <w:b/>
                <w:color w:val="000000"/>
                <w:szCs w:val="28"/>
                <w:lang w:eastAsia="ko-KR"/>
              </w:rPr>
              <w:t xml:space="preserve"> </w:t>
            </w:r>
            <w:proofErr w:type="spellStart"/>
            <w:r w:rsidRPr="00BB652E">
              <w:rPr>
                <w:rFonts w:ascii="Times New Roman" w:hAnsi="Times New Roman"/>
                <w:b/>
                <w:color w:val="000000"/>
                <w:szCs w:val="28"/>
                <w:lang w:eastAsia="ko-KR"/>
              </w:rPr>
              <w:t>tra</w:t>
            </w:r>
            <w:proofErr w:type="spellEnd"/>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lang w:eastAsia="ko-KR"/>
              </w:rPr>
            </w:pPr>
            <w:r w:rsidRPr="00E858BA">
              <w:rPr>
                <w:rFonts w:ascii="Times New Roman" w:hAnsi="Times New Roman"/>
                <w:color w:val="000000"/>
                <w:szCs w:val="28"/>
              </w:rPr>
              <w:t>1</w:t>
            </w:r>
          </w:p>
        </w:tc>
        <w:tc>
          <w:tcPr>
            <w:tcW w:w="4022" w:type="dxa"/>
            <w:vAlign w:val="bottom"/>
          </w:tcPr>
          <w:p w:rsidR="00E858BA" w:rsidRPr="00E858BA" w:rsidRDefault="00E858BA" w:rsidP="00E858BA">
            <w:pPr>
              <w:rPr>
                <w:rFonts w:ascii="Times New Roman" w:hAnsi="Times New Roman"/>
                <w:b/>
                <w:bCs/>
                <w:color w:val="000000"/>
                <w:szCs w:val="28"/>
                <w:lang w:eastAsia="ko-KR"/>
              </w:rPr>
            </w:pPr>
            <w:proofErr w:type="spellStart"/>
            <w:r w:rsidRPr="00E858BA">
              <w:rPr>
                <w:rFonts w:ascii="Times New Roman" w:hAnsi="Times New Roman"/>
                <w:b/>
                <w:bCs/>
                <w:color w:val="000000"/>
                <w:szCs w:val="28"/>
              </w:rPr>
              <w:t>Bài</w:t>
            </w:r>
            <w:proofErr w:type="spellEnd"/>
            <w:r w:rsidRPr="00E858BA">
              <w:rPr>
                <w:rFonts w:ascii="Times New Roman" w:hAnsi="Times New Roman"/>
                <w:b/>
                <w:bCs/>
                <w:color w:val="000000"/>
                <w:szCs w:val="28"/>
              </w:rPr>
              <w:t xml:space="preserve"> 1. </w:t>
            </w:r>
            <w:proofErr w:type="spellStart"/>
            <w:r w:rsidRPr="00E858BA">
              <w:rPr>
                <w:rFonts w:ascii="Times New Roman" w:hAnsi="Times New Roman"/>
                <w:b/>
                <w:bCs/>
                <w:color w:val="000000"/>
                <w:szCs w:val="28"/>
              </w:rPr>
              <w:t>Làm</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quen</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với</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Altium</w:t>
            </w:r>
            <w:proofErr w:type="spellEnd"/>
            <w:r w:rsidRPr="00E858BA">
              <w:rPr>
                <w:rFonts w:ascii="Times New Roman" w:hAnsi="Times New Roman"/>
                <w:b/>
                <w:bCs/>
                <w:color w:val="000000"/>
                <w:szCs w:val="28"/>
              </w:rPr>
              <w:t xml:space="preserve"> Designer </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9</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3</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297"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0</w:t>
            </w: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2</w:t>
            </w:r>
          </w:p>
        </w:tc>
        <w:tc>
          <w:tcPr>
            <w:tcW w:w="4022" w:type="dxa"/>
            <w:vAlign w:val="bottom"/>
          </w:tcPr>
          <w:p w:rsidR="00E858BA" w:rsidRPr="00E858BA" w:rsidRDefault="00D83A0A" w:rsidP="00E858BA">
            <w:pPr>
              <w:rPr>
                <w:rFonts w:ascii="Times New Roman" w:hAnsi="Times New Roman"/>
                <w:color w:val="000000"/>
                <w:szCs w:val="28"/>
              </w:rPr>
            </w:pPr>
            <w:r>
              <w:rPr>
                <w:rFonts w:ascii="Times New Roman" w:hAnsi="Times New Roman"/>
                <w:bCs/>
                <w:color w:val="000000"/>
                <w:szCs w:val="28"/>
              </w:rPr>
              <w:t xml:space="preserve">1. </w:t>
            </w:r>
            <w:proofErr w:type="spellStart"/>
            <w:r w:rsidR="00E858BA" w:rsidRPr="00E858BA">
              <w:rPr>
                <w:rFonts w:ascii="Times New Roman" w:hAnsi="Times New Roman"/>
                <w:bCs/>
                <w:color w:val="000000"/>
                <w:szCs w:val="28"/>
              </w:rPr>
              <w:t>Giới</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thiệu</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Altium</w:t>
            </w:r>
            <w:proofErr w:type="spellEnd"/>
            <w:r w:rsidR="00E858BA" w:rsidRPr="00E858BA">
              <w:rPr>
                <w:rFonts w:ascii="Times New Roman" w:hAnsi="Times New Roman"/>
                <w:bCs/>
                <w:color w:val="000000"/>
                <w:szCs w:val="28"/>
              </w:rPr>
              <w:t xml:space="preserve"> Designer</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p>
        </w:tc>
        <w:tc>
          <w:tcPr>
            <w:tcW w:w="1297" w:type="dxa"/>
            <w:vAlign w:val="bottom"/>
          </w:tcPr>
          <w:p w:rsidR="00E858BA" w:rsidRPr="00E858BA" w:rsidRDefault="00E858BA" w:rsidP="00E858BA">
            <w:pPr>
              <w:rPr>
                <w:rFonts w:ascii="Times New Roman" w:hAnsi="Times New Roman"/>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lastRenderedPageBreak/>
              <w:t>3</w:t>
            </w:r>
          </w:p>
        </w:tc>
        <w:tc>
          <w:tcPr>
            <w:tcW w:w="4022" w:type="dxa"/>
            <w:vAlign w:val="bottom"/>
          </w:tcPr>
          <w:p w:rsidR="00E858BA" w:rsidRPr="00E858BA" w:rsidRDefault="00D83A0A" w:rsidP="00E858BA">
            <w:pPr>
              <w:rPr>
                <w:rFonts w:ascii="Times New Roman" w:hAnsi="Times New Roman"/>
                <w:color w:val="000000"/>
                <w:szCs w:val="28"/>
              </w:rPr>
            </w:pPr>
            <w:r>
              <w:rPr>
                <w:rFonts w:ascii="Times New Roman" w:hAnsi="Times New Roman"/>
                <w:bCs/>
                <w:color w:val="000000"/>
                <w:szCs w:val="28"/>
              </w:rPr>
              <w:t xml:space="preserve">2. </w:t>
            </w:r>
            <w:proofErr w:type="spellStart"/>
            <w:r w:rsidR="00E858BA" w:rsidRPr="00E858BA">
              <w:rPr>
                <w:rFonts w:ascii="Times New Roman" w:hAnsi="Times New Roman"/>
                <w:bCs/>
                <w:color w:val="000000"/>
                <w:szCs w:val="28"/>
              </w:rPr>
              <w:t>Hướng</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dẫn</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cài</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đặt</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phần</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mềm</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Altium</w:t>
            </w:r>
            <w:proofErr w:type="spellEnd"/>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4</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3</w:t>
            </w:r>
          </w:p>
        </w:tc>
        <w:tc>
          <w:tcPr>
            <w:tcW w:w="1297" w:type="dxa"/>
            <w:vAlign w:val="bottom"/>
          </w:tcPr>
          <w:p w:rsidR="00E858BA" w:rsidRPr="00E858BA" w:rsidRDefault="00E858BA" w:rsidP="00E858BA">
            <w:pPr>
              <w:jc w:val="right"/>
              <w:rPr>
                <w:rFonts w:ascii="Times New Roman" w:hAnsi="Times New Roman"/>
                <w:color w:val="000000"/>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4</w:t>
            </w:r>
          </w:p>
        </w:tc>
        <w:tc>
          <w:tcPr>
            <w:tcW w:w="4022" w:type="dxa"/>
            <w:vAlign w:val="bottom"/>
          </w:tcPr>
          <w:p w:rsidR="00E858BA" w:rsidRPr="00E858BA" w:rsidRDefault="00D83A0A" w:rsidP="00E858BA">
            <w:pPr>
              <w:rPr>
                <w:rFonts w:ascii="Times New Roman" w:hAnsi="Times New Roman"/>
                <w:color w:val="000000"/>
                <w:szCs w:val="28"/>
              </w:rPr>
            </w:pPr>
            <w:r>
              <w:rPr>
                <w:rFonts w:ascii="Times New Roman" w:hAnsi="Times New Roman"/>
                <w:bCs/>
                <w:color w:val="000000"/>
                <w:szCs w:val="28"/>
              </w:rPr>
              <w:t xml:space="preserve">3. </w:t>
            </w:r>
            <w:proofErr w:type="spellStart"/>
            <w:r w:rsidR="00E27065">
              <w:rPr>
                <w:rFonts w:ascii="Times New Roman" w:hAnsi="Times New Roman"/>
                <w:bCs/>
                <w:color w:val="000000"/>
                <w:szCs w:val="28"/>
              </w:rPr>
              <w:t>Tạo</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dự</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án</w:t>
            </w:r>
            <w:proofErr w:type="spellEnd"/>
            <w:r w:rsidR="00E27065">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làm</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việc</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trên</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Altium</w:t>
            </w:r>
            <w:proofErr w:type="spellEnd"/>
            <w:r w:rsidR="00E858BA" w:rsidRPr="00E858BA">
              <w:rPr>
                <w:rFonts w:ascii="Times New Roman" w:hAnsi="Times New Roman"/>
                <w:bCs/>
                <w:color w:val="000000"/>
                <w:szCs w:val="28"/>
              </w:rPr>
              <w:t xml:space="preserve"> Designer</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4</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3</w:t>
            </w:r>
          </w:p>
        </w:tc>
        <w:tc>
          <w:tcPr>
            <w:tcW w:w="1297" w:type="dxa"/>
            <w:vAlign w:val="bottom"/>
          </w:tcPr>
          <w:p w:rsidR="00E858BA" w:rsidRPr="00E858BA" w:rsidRDefault="00E858BA" w:rsidP="00E858BA">
            <w:pPr>
              <w:jc w:val="right"/>
              <w:rPr>
                <w:rFonts w:ascii="Times New Roman" w:hAnsi="Times New Roman"/>
                <w:color w:val="000000"/>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5</w:t>
            </w:r>
          </w:p>
        </w:tc>
        <w:tc>
          <w:tcPr>
            <w:tcW w:w="4022" w:type="dxa"/>
            <w:vAlign w:val="bottom"/>
          </w:tcPr>
          <w:p w:rsidR="00E858BA" w:rsidRPr="00E858BA" w:rsidRDefault="00E858BA" w:rsidP="00E858BA">
            <w:pPr>
              <w:rPr>
                <w:rFonts w:ascii="Times New Roman" w:hAnsi="Times New Roman"/>
                <w:b/>
                <w:bCs/>
                <w:color w:val="000000"/>
                <w:szCs w:val="28"/>
                <w:lang w:val="fr-FR"/>
              </w:rPr>
            </w:pPr>
            <w:proofErr w:type="spellStart"/>
            <w:r w:rsidRPr="00E858BA">
              <w:rPr>
                <w:rFonts w:ascii="Times New Roman" w:hAnsi="Times New Roman"/>
                <w:b/>
                <w:bCs/>
                <w:color w:val="000000"/>
                <w:szCs w:val="28"/>
                <w:lang w:val="fr-FR"/>
              </w:rPr>
              <w:t>Bài</w:t>
            </w:r>
            <w:proofErr w:type="spellEnd"/>
            <w:r w:rsidRPr="00E858BA">
              <w:rPr>
                <w:rFonts w:ascii="Times New Roman" w:hAnsi="Times New Roman"/>
                <w:b/>
                <w:bCs/>
                <w:color w:val="000000"/>
                <w:szCs w:val="28"/>
                <w:lang w:val="fr-FR"/>
              </w:rPr>
              <w:t xml:space="preserve"> 2. </w:t>
            </w:r>
            <w:proofErr w:type="spellStart"/>
            <w:r w:rsidRPr="00E858BA">
              <w:rPr>
                <w:rFonts w:ascii="Times New Roman" w:hAnsi="Times New Roman"/>
                <w:b/>
                <w:bCs/>
                <w:color w:val="000000"/>
                <w:szCs w:val="28"/>
                <w:lang w:val="fr-FR"/>
              </w:rPr>
              <w:t>Tạo</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một</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thư</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viện</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linh</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kiện</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mới</w:t>
            </w:r>
            <w:proofErr w:type="spellEnd"/>
            <w:r w:rsidR="00E27065">
              <w:rPr>
                <w:rFonts w:ascii="Times New Roman" w:hAnsi="Times New Roman"/>
                <w:b/>
                <w:bCs/>
                <w:color w:val="000000"/>
                <w:szCs w:val="28"/>
                <w:lang w:val="fr-FR"/>
              </w:rPr>
              <w:t xml:space="preserve"> (Library)</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13</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297"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1</w:t>
            </w: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6</w:t>
            </w:r>
          </w:p>
        </w:tc>
        <w:tc>
          <w:tcPr>
            <w:tcW w:w="4022" w:type="dxa"/>
            <w:vAlign w:val="bottom"/>
          </w:tcPr>
          <w:p w:rsidR="00E858BA" w:rsidRPr="00E858BA" w:rsidRDefault="00D83A0A" w:rsidP="00E858BA">
            <w:pPr>
              <w:rPr>
                <w:rFonts w:ascii="Times New Roman" w:hAnsi="Times New Roman"/>
                <w:color w:val="000000"/>
                <w:szCs w:val="28"/>
              </w:rPr>
            </w:pPr>
            <w:r>
              <w:rPr>
                <w:rFonts w:ascii="Times New Roman" w:hAnsi="Times New Roman"/>
                <w:bCs/>
                <w:color w:val="000000"/>
                <w:szCs w:val="28"/>
              </w:rPr>
              <w:t xml:space="preserve">1. </w:t>
            </w:r>
            <w:proofErr w:type="spellStart"/>
            <w:r w:rsidR="00E858BA" w:rsidRPr="00E858BA">
              <w:rPr>
                <w:rFonts w:ascii="Times New Roman" w:hAnsi="Times New Roman"/>
                <w:bCs/>
                <w:color w:val="000000"/>
                <w:szCs w:val="28"/>
              </w:rPr>
              <w:t>Tạo</w:t>
            </w:r>
            <w:proofErr w:type="spellEnd"/>
            <w:r w:rsidR="00E858BA" w:rsidRPr="00E858BA">
              <w:rPr>
                <w:rFonts w:ascii="Times New Roman" w:hAnsi="Times New Roman"/>
                <w:bCs/>
                <w:color w:val="000000"/>
                <w:szCs w:val="28"/>
              </w:rPr>
              <w:t xml:space="preserve"> project </w:t>
            </w:r>
            <w:proofErr w:type="spellStart"/>
            <w:r w:rsidR="00E858BA" w:rsidRPr="00E858BA">
              <w:rPr>
                <w:rFonts w:ascii="Times New Roman" w:hAnsi="Times New Roman"/>
                <w:bCs/>
                <w:color w:val="000000"/>
                <w:szCs w:val="28"/>
              </w:rPr>
              <w:t>thư</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viện</w:t>
            </w:r>
            <w:proofErr w:type="spellEnd"/>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297" w:type="dxa"/>
            <w:vAlign w:val="bottom"/>
          </w:tcPr>
          <w:p w:rsidR="00E858BA" w:rsidRPr="00E858BA" w:rsidRDefault="00E858BA" w:rsidP="00E858BA">
            <w:pPr>
              <w:jc w:val="right"/>
              <w:rPr>
                <w:rFonts w:ascii="Times New Roman" w:hAnsi="Times New Roman"/>
                <w:color w:val="000000"/>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7</w:t>
            </w:r>
          </w:p>
        </w:tc>
        <w:tc>
          <w:tcPr>
            <w:tcW w:w="4022" w:type="dxa"/>
            <w:vAlign w:val="bottom"/>
          </w:tcPr>
          <w:p w:rsidR="00E858BA" w:rsidRPr="00E858BA" w:rsidRDefault="00D83A0A" w:rsidP="00E858BA">
            <w:pPr>
              <w:rPr>
                <w:rFonts w:ascii="Times New Roman" w:hAnsi="Times New Roman"/>
                <w:color w:val="000000"/>
                <w:szCs w:val="28"/>
              </w:rPr>
            </w:pPr>
            <w:r>
              <w:rPr>
                <w:rFonts w:ascii="Times New Roman" w:hAnsi="Times New Roman"/>
                <w:bCs/>
                <w:color w:val="000000"/>
                <w:szCs w:val="28"/>
              </w:rPr>
              <w:t xml:space="preserve">2. </w:t>
            </w:r>
            <w:proofErr w:type="spellStart"/>
            <w:r w:rsidR="00E858BA" w:rsidRPr="00E858BA">
              <w:rPr>
                <w:rFonts w:ascii="Times New Roman" w:hAnsi="Times New Roman"/>
                <w:bCs/>
                <w:color w:val="000000"/>
                <w:szCs w:val="28"/>
              </w:rPr>
              <w:t>Tạo</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thư</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viện</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ngu</w:t>
            </w:r>
            <w:r w:rsidR="00E27065">
              <w:rPr>
                <w:rFonts w:ascii="Times New Roman" w:hAnsi="Times New Roman"/>
                <w:bCs/>
                <w:color w:val="000000"/>
                <w:szCs w:val="28"/>
              </w:rPr>
              <w:t>yên</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lý</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cho</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linh</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kiện</w:t>
            </w:r>
            <w:proofErr w:type="spellEnd"/>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5</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3</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2</w:t>
            </w:r>
          </w:p>
        </w:tc>
        <w:tc>
          <w:tcPr>
            <w:tcW w:w="1297" w:type="dxa"/>
            <w:vAlign w:val="bottom"/>
          </w:tcPr>
          <w:p w:rsidR="00E858BA" w:rsidRPr="00E858BA" w:rsidRDefault="00E858BA" w:rsidP="00E858BA">
            <w:pPr>
              <w:jc w:val="right"/>
              <w:rPr>
                <w:rFonts w:ascii="Times New Roman" w:hAnsi="Times New Roman"/>
                <w:color w:val="000000"/>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8</w:t>
            </w:r>
          </w:p>
        </w:tc>
        <w:tc>
          <w:tcPr>
            <w:tcW w:w="4022" w:type="dxa"/>
            <w:vAlign w:val="bottom"/>
          </w:tcPr>
          <w:p w:rsidR="00E858BA" w:rsidRPr="00E858BA" w:rsidRDefault="003974C5" w:rsidP="00E858BA">
            <w:pPr>
              <w:rPr>
                <w:rFonts w:ascii="Times New Roman" w:hAnsi="Times New Roman"/>
                <w:color w:val="000000"/>
                <w:szCs w:val="28"/>
              </w:rPr>
            </w:pPr>
            <w:r>
              <w:rPr>
                <w:rFonts w:ascii="Times New Roman" w:hAnsi="Times New Roman"/>
                <w:bCs/>
                <w:color w:val="000000"/>
                <w:szCs w:val="28"/>
              </w:rPr>
              <w:t xml:space="preserve">3. </w:t>
            </w:r>
            <w:proofErr w:type="spellStart"/>
            <w:r w:rsidR="00E858BA" w:rsidRPr="00E858BA">
              <w:rPr>
                <w:rFonts w:ascii="Times New Roman" w:hAnsi="Times New Roman"/>
                <w:bCs/>
                <w:color w:val="000000"/>
                <w:szCs w:val="28"/>
              </w:rPr>
              <w:t>Tạo</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thư</w:t>
            </w:r>
            <w:proofErr w:type="spellEnd"/>
            <w:r w:rsidR="00E858BA" w:rsidRPr="00E858BA">
              <w:rPr>
                <w:rFonts w:ascii="Times New Roman" w:hAnsi="Times New Roman"/>
                <w:bCs/>
                <w:color w:val="000000"/>
                <w:szCs w:val="28"/>
              </w:rPr>
              <w:t xml:space="preserve"> </w:t>
            </w:r>
            <w:proofErr w:type="spellStart"/>
            <w:r w:rsidR="00E858BA" w:rsidRPr="00E858BA">
              <w:rPr>
                <w:rFonts w:ascii="Times New Roman" w:hAnsi="Times New Roman"/>
                <w:bCs/>
                <w:color w:val="000000"/>
                <w:szCs w:val="28"/>
              </w:rPr>
              <w:t>việ</w:t>
            </w:r>
            <w:r w:rsidR="00E27065">
              <w:rPr>
                <w:rFonts w:ascii="Times New Roman" w:hAnsi="Times New Roman"/>
                <w:bCs/>
                <w:color w:val="000000"/>
                <w:szCs w:val="28"/>
              </w:rPr>
              <w:t>n</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chân</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cho</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linh</w:t>
            </w:r>
            <w:proofErr w:type="spellEnd"/>
            <w:r w:rsidR="00E27065">
              <w:rPr>
                <w:rFonts w:ascii="Times New Roman" w:hAnsi="Times New Roman"/>
                <w:bCs/>
                <w:color w:val="000000"/>
                <w:szCs w:val="28"/>
              </w:rPr>
              <w:t xml:space="preserve"> </w:t>
            </w:r>
            <w:proofErr w:type="spellStart"/>
            <w:r w:rsidR="00E27065">
              <w:rPr>
                <w:rFonts w:ascii="Times New Roman" w:hAnsi="Times New Roman"/>
                <w:bCs/>
                <w:color w:val="000000"/>
                <w:szCs w:val="28"/>
              </w:rPr>
              <w:t>kiện</w:t>
            </w:r>
            <w:proofErr w:type="spellEnd"/>
            <w:r w:rsidR="00E27065">
              <w:rPr>
                <w:rFonts w:ascii="Times New Roman" w:hAnsi="Times New Roman"/>
                <w:bCs/>
                <w:color w:val="000000"/>
                <w:szCs w:val="28"/>
              </w:rPr>
              <w:t xml:space="preserve"> </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6</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3</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2</w:t>
            </w:r>
          </w:p>
        </w:tc>
        <w:tc>
          <w:tcPr>
            <w:tcW w:w="1297"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9</w:t>
            </w:r>
          </w:p>
        </w:tc>
        <w:tc>
          <w:tcPr>
            <w:tcW w:w="4022" w:type="dxa"/>
            <w:vAlign w:val="bottom"/>
          </w:tcPr>
          <w:p w:rsidR="00E858BA" w:rsidRPr="00E858BA" w:rsidRDefault="00CE00F0" w:rsidP="00E858BA">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00E858BA" w:rsidRPr="00E858BA">
              <w:rPr>
                <w:rFonts w:ascii="Times New Roman" w:hAnsi="Times New Roman"/>
                <w:bCs/>
                <w:color w:val="000000"/>
                <w:szCs w:val="28"/>
                <w:lang w:val="fr-FR"/>
              </w:rPr>
              <w:t>Liên</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kết</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hai</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thư</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viện</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và</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xuất</w:t>
            </w:r>
            <w:proofErr w:type="spellEnd"/>
            <w:r w:rsidR="00E858BA" w:rsidRPr="00E858BA">
              <w:rPr>
                <w:rFonts w:ascii="Times New Roman" w:hAnsi="Times New Roman"/>
                <w:bCs/>
                <w:color w:val="000000"/>
                <w:szCs w:val="28"/>
                <w:lang w:val="fr-FR"/>
              </w:rPr>
              <w:t xml:space="preserve"> file </w:t>
            </w:r>
            <w:proofErr w:type="spellStart"/>
            <w:r w:rsidR="00E858BA" w:rsidRPr="00E858BA">
              <w:rPr>
                <w:rFonts w:ascii="Times New Roman" w:hAnsi="Times New Roman"/>
                <w:bCs/>
                <w:color w:val="000000"/>
                <w:szCs w:val="28"/>
                <w:lang w:val="fr-FR"/>
              </w:rPr>
              <w:t>thư</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viện</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tích</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hợp</w:t>
            </w:r>
            <w:proofErr w:type="spellEnd"/>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297" w:type="dxa"/>
            <w:vAlign w:val="bottom"/>
          </w:tcPr>
          <w:p w:rsidR="00E858BA" w:rsidRPr="00E858BA" w:rsidRDefault="00E858BA" w:rsidP="00E858BA">
            <w:pPr>
              <w:jc w:val="right"/>
              <w:rPr>
                <w:rFonts w:ascii="Times New Roman" w:hAnsi="Times New Roman"/>
                <w:color w:val="000000"/>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10</w:t>
            </w:r>
          </w:p>
        </w:tc>
        <w:tc>
          <w:tcPr>
            <w:tcW w:w="4022" w:type="dxa"/>
            <w:vAlign w:val="bottom"/>
          </w:tcPr>
          <w:p w:rsidR="00E858BA" w:rsidRPr="00E858BA" w:rsidRDefault="00E858BA" w:rsidP="00E858BA">
            <w:pPr>
              <w:rPr>
                <w:rFonts w:ascii="Times New Roman" w:hAnsi="Times New Roman"/>
                <w:b/>
                <w:bCs/>
                <w:color w:val="000000"/>
                <w:szCs w:val="28"/>
              </w:rPr>
            </w:pPr>
            <w:proofErr w:type="spellStart"/>
            <w:r w:rsidRPr="00E858BA">
              <w:rPr>
                <w:rFonts w:ascii="Times New Roman" w:hAnsi="Times New Roman"/>
                <w:b/>
                <w:bCs/>
                <w:color w:val="000000"/>
                <w:szCs w:val="28"/>
              </w:rPr>
              <w:t>Bài</w:t>
            </w:r>
            <w:proofErr w:type="spellEnd"/>
            <w:r w:rsidRPr="00E858BA">
              <w:rPr>
                <w:rFonts w:ascii="Times New Roman" w:hAnsi="Times New Roman"/>
                <w:b/>
                <w:bCs/>
                <w:color w:val="000000"/>
                <w:szCs w:val="28"/>
              </w:rPr>
              <w:t xml:space="preserve"> 3. </w:t>
            </w:r>
            <w:proofErr w:type="spellStart"/>
            <w:r w:rsidRPr="00E858BA">
              <w:rPr>
                <w:rFonts w:ascii="Times New Roman" w:hAnsi="Times New Roman"/>
                <w:b/>
                <w:bCs/>
                <w:color w:val="000000"/>
                <w:szCs w:val="28"/>
              </w:rPr>
              <w:t>Thiết</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kế</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mạch</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nguyên</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lý</w:t>
            </w:r>
            <w:proofErr w:type="spellEnd"/>
            <w:r w:rsidRPr="00E858BA">
              <w:rPr>
                <w:rFonts w:ascii="Times New Roman" w:hAnsi="Times New Roman"/>
                <w:b/>
                <w:bCs/>
                <w:color w:val="000000"/>
                <w:szCs w:val="28"/>
              </w:rPr>
              <w:t xml:space="preserve"> (Schematic)</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13</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021"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297" w:type="dxa"/>
            <w:vAlign w:val="bottom"/>
          </w:tcPr>
          <w:p w:rsidR="00E858BA" w:rsidRPr="00E858BA" w:rsidRDefault="00E858BA" w:rsidP="00E858BA">
            <w:pPr>
              <w:jc w:val="right"/>
              <w:rPr>
                <w:rFonts w:ascii="Times New Roman" w:hAnsi="Times New Roman"/>
                <w:b/>
                <w:bCs/>
                <w:color w:val="000000"/>
                <w:szCs w:val="28"/>
              </w:rPr>
            </w:pPr>
            <w:r w:rsidRPr="00E858BA">
              <w:rPr>
                <w:rFonts w:ascii="Times New Roman" w:hAnsi="Times New Roman"/>
                <w:b/>
                <w:bCs/>
                <w:color w:val="000000"/>
                <w:szCs w:val="28"/>
              </w:rPr>
              <w:t>1</w:t>
            </w: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11</w:t>
            </w:r>
          </w:p>
        </w:tc>
        <w:tc>
          <w:tcPr>
            <w:tcW w:w="4022" w:type="dxa"/>
            <w:vAlign w:val="bottom"/>
          </w:tcPr>
          <w:p w:rsidR="00E858BA" w:rsidRPr="00E858BA" w:rsidRDefault="00642285" w:rsidP="00E858BA">
            <w:pPr>
              <w:rPr>
                <w:rFonts w:ascii="Times New Roman" w:hAnsi="Times New Roman"/>
                <w:color w:val="000000"/>
                <w:szCs w:val="28"/>
              </w:rPr>
            </w:pPr>
            <w:r>
              <w:rPr>
                <w:rFonts w:ascii="Times New Roman" w:hAnsi="Times New Roman"/>
                <w:color w:val="000000"/>
                <w:szCs w:val="28"/>
              </w:rPr>
              <w:t xml:space="preserve">1. </w:t>
            </w:r>
            <w:r w:rsidR="00E858BA" w:rsidRPr="00E858BA">
              <w:rPr>
                <w:rFonts w:ascii="Times New Roman" w:hAnsi="Times New Roman"/>
                <w:color w:val="000000"/>
                <w:szCs w:val="28"/>
              </w:rPr>
              <w:t xml:space="preserve">Tạo file </w:t>
            </w:r>
            <w:proofErr w:type="spellStart"/>
            <w:r w:rsidR="00E858BA" w:rsidRPr="00E858BA">
              <w:rPr>
                <w:rFonts w:ascii="Times New Roman" w:hAnsi="Times New Roman"/>
                <w:color w:val="000000"/>
                <w:szCs w:val="28"/>
              </w:rPr>
              <w:t>thiết</w:t>
            </w:r>
            <w:proofErr w:type="spellEnd"/>
            <w:r w:rsidR="00E858BA" w:rsidRPr="00E858BA">
              <w:rPr>
                <w:rFonts w:ascii="Times New Roman" w:hAnsi="Times New Roman"/>
                <w:color w:val="000000"/>
                <w:szCs w:val="28"/>
              </w:rPr>
              <w:t xml:space="preserve"> </w:t>
            </w:r>
            <w:proofErr w:type="spellStart"/>
            <w:r w:rsidR="00E858BA" w:rsidRPr="00E858BA">
              <w:rPr>
                <w:rFonts w:ascii="Times New Roman" w:hAnsi="Times New Roman"/>
                <w:color w:val="000000"/>
                <w:szCs w:val="28"/>
              </w:rPr>
              <w:t>kế</w:t>
            </w:r>
            <w:proofErr w:type="spellEnd"/>
            <w:r w:rsidR="00E858BA" w:rsidRPr="00E858BA">
              <w:rPr>
                <w:rFonts w:ascii="Times New Roman" w:hAnsi="Times New Roman"/>
                <w:color w:val="000000"/>
                <w:szCs w:val="28"/>
              </w:rPr>
              <w:t xml:space="preserve"> </w:t>
            </w:r>
            <w:proofErr w:type="spellStart"/>
            <w:r w:rsidR="00E858BA" w:rsidRPr="00E858BA">
              <w:rPr>
                <w:rFonts w:ascii="Times New Roman" w:hAnsi="Times New Roman"/>
                <w:color w:val="000000"/>
                <w:szCs w:val="28"/>
              </w:rPr>
              <w:t>mới</w:t>
            </w:r>
            <w:proofErr w:type="spellEnd"/>
            <w:r w:rsidR="00E858BA" w:rsidRPr="00E858BA">
              <w:rPr>
                <w:rFonts w:ascii="Times New Roman" w:hAnsi="Times New Roman"/>
                <w:color w:val="000000"/>
                <w:szCs w:val="28"/>
              </w:rPr>
              <w:t xml:space="preserve"> </w:t>
            </w:r>
            <w:proofErr w:type="spellStart"/>
            <w:r w:rsidR="00E858BA" w:rsidRPr="00E858BA">
              <w:rPr>
                <w:rFonts w:ascii="Times New Roman" w:hAnsi="Times New Roman"/>
                <w:color w:val="000000"/>
                <w:szCs w:val="28"/>
              </w:rPr>
              <w:t>cho</w:t>
            </w:r>
            <w:proofErr w:type="spellEnd"/>
            <w:r w:rsidR="00E858BA" w:rsidRPr="00E858BA">
              <w:rPr>
                <w:rFonts w:ascii="Times New Roman" w:hAnsi="Times New Roman"/>
                <w:color w:val="000000"/>
                <w:szCs w:val="28"/>
              </w:rPr>
              <w:t xml:space="preserve"> projects</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color w:val="000000"/>
                <w:szCs w:val="28"/>
              </w:rPr>
              <w:t>1</w:t>
            </w:r>
          </w:p>
        </w:tc>
        <w:tc>
          <w:tcPr>
            <w:tcW w:w="1297" w:type="dxa"/>
            <w:vAlign w:val="bottom"/>
          </w:tcPr>
          <w:p w:rsidR="00E858BA" w:rsidRPr="00E858BA" w:rsidRDefault="00E858BA" w:rsidP="00E858BA">
            <w:pPr>
              <w:jc w:val="right"/>
              <w:rPr>
                <w:rFonts w:ascii="Times New Roman" w:hAnsi="Times New Roman"/>
                <w:color w:val="000000"/>
                <w:szCs w:val="28"/>
              </w:rPr>
            </w:pPr>
          </w:p>
        </w:tc>
      </w:tr>
      <w:tr w:rsidR="00E858BA" w:rsidRPr="00BB652E" w:rsidTr="0014611E">
        <w:tc>
          <w:tcPr>
            <w:tcW w:w="851" w:type="dxa"/>
            <w:vAlign w:val="bottom"/>
          </w:tcPr>
          <w:p w:rsidR="00E858BA" w:rsidRPr="00E858BA" w:rsidRDefault="00E858BA" w:rsidP="00E858BA">
            <w:pPr>
              <w:jc w:val="center"/>
              <w:rPr>
                <w:rFonts w:ascii="Times New Roman" w:hAnsi="Times New Roman"/>
                <w:color w:val="000000"/>
                <w:szCs w:val="28"/>
              </w:rPr>
            </w:pPr>
            <w:r w:rsidRPr="00E858BA">
              <w:rPr>
                <w:rFonts w:ascii="Times New Roman" w:hAnsi="Times New Roman"/>
                <w:color w:val="000000"/>
                <w:szCs w:val="28"/>
              </w:rPr>
              <w:t>12</w:t>
            </w:r>
          </w:p>
        </w:tc>
        <w:tc>
          <w:tcPr>
            <w:tcW w:w="4022" w:type="dxa"/>
            <w:vAlign w:val="bottom"/>
          </w:tcPr>
          <w:p w:rsidR="00E858BA" w:rsidRPr="00E858BA" w:rsidRDefault="00642285" w:rsidP="00E858BA">
            <w:pPr>
              <w:rPr>
                <w:rFonts w:ascii="Times New Roman" w:hAnsi="Times New Roman"/>
                <w:color w:val="000000"/>
                <w:szCs w:val="28"/>
                <w:lang w:val="fr-FR"/>
              </w:rPr>
            </w:pPr>
            <w:r>
              <w:rPr>
                <w:rFonts w:ascii="Times New Roman" w:hAnsi="Times New Roman"/>
                <w:bCs/>
                <w:color w:val="000000"/>
                <w:szCs w:val="28"/>
                <w:lang w:val="fr-FR"/>
              </w:rPr>
              <w:t xml:space="preserve">2. </w:t>
            </w:r>
            <w:proofErr w:type="spellStart"/>
            <w:r w:rsidR="00E858BA" w:rsidRPr="00E858BA">
              <w:rPr>
                <w:rFonts w:ascii="Times New Roman" w:hAnsi="Times New Roman"/>
                <w:bCs/>
                <w:color w:val="000000"/>
                <w:szCs w:val="28"/>
                <w:lang w:val="fr-FR"/>
              </w:rPr>
              <w:t>Cửa</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sổ</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thiết</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kế</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mạch</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nguyên</w:t>
            </w:r>
            <w:proofErr w:type="spellEnd"/>
            <w:r w:rsidR="00E858BA" w:rsidRPr="00E858BA">
              <w:rPr>
                <w:rFonts w:ascii="Times New Roman" w:hAnsi="Times New Roman"/>
                <w:bCs/>
                <w:color w:val="000000"/>
                <w:szCs w:val="28"/>
                <w:lang w:val="fr-FR"/>
              </w:rPr>
              <w:t xml:space="preserve"> </w:t>
            </w:r>
            <w:proofErr w:type="spellStart"/>
            <w:r w:rsidR="00E858BA" w:rsidRPr="00E858BA">
              <w:rPr>
                <w:rFonts w:ascii="Times New Roman" w:hAnsi="Times New Roman"/>
                <w:bCs/>
                <w:color w:val="000000"/>
                <w:szCs w:val="28"/>
                <w:lang w:val="fr-FR"/>
              </w:rPr>
              <w:t>lý</w:t>
            </w:r>
            <w:proofErr w:type="spellEnd"/>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858BA" w:rsidRPr="00E858BA" w:rsidRDefault="00E858BA" w:rsidP="00E858BA">
            <w:pPr>
              <w:jc w:val="right"/>
              <w:rPr>
                <w:rFonts w:ascii="Times New Roman" w:hAnsi="Times New Roman"/>
                <w:color w:val="000000"/>
                <w:szCs w:val="28"/>
              </w:rPr>
            </w:pPr>
          </w:p>
        </w:tc>
        <w:tc>
          <w:tcPr>
            <w:tcW w:w="1297" w:type="dxa"/>
            <w:vAlign w:val="bottom"/>
          </w:tcPr>
          <w:p w:rsidR="00E858BA" w:rsidRPr="00E858BA" w:rsidRDefault="00E858BA" w:rsidP="00E858BA">
            <w:pPr>
              <w:rPr>
                <w:rFonts w:ascii="Times New Roman" w:hAnsi="Times New Roman"/>
                <w:szCs w:val="28"/>
              </w:rPr>
            </w:pPr>
          </w:p>
        </w:tc>
      </w:tr>
      <w:tr w:rsidR="00E65505" w:rsidRPr="00BB652E" w:rsidTr="00C37ED7">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13</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bCs/>
                <w:color w:val="000000"/>
                <w:szCs w:val="28"/>
                <w:lang w:val="fr-FR"/>
              </w:rPr>
              <w:t xml:space="preserve">3. </w:t>
            </w:r>
            <w:proofErr w:type="spellStart"/>
            <w:r w:rsidRPr="00E858BA">
              <w:rPr>
                <w:rFonts w:ascii="Times New Roman" w:hAnsi="Times New Roman"/>
                <w:bCs/>
                <w:color w:val="000000"/>
                <w:szCs w:val="28"/>
                <w:lang w:val="fr-FR"/>
              </w:rPr>
              <w:t>Vẽ</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sơ</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đồ</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nguyên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lý</w:t>
            </w:r>
            <w:proofErr w:type="spellEnd"/>
          </w:p>
        </w:tc>
        <w:tc>
          <w:tcPr>
            <w:tcW w:w="1021" w:type="dxa"/>
          </w:tcPr>
          <w:p w:rsidR="00E65505" w:rsidRPr="002C4FF0" w:rsidRDefault="00E65505" w:rsidP="00E65505">
            <w:pPr>
              <w:jc w:val="right"/>
            </w:pPr>
            <w:r w:rsidRPr="002C4FF0">
              <w:t>6</w:t>
            </w:r>
          </w:p>
        </w:tc>
        <w:tc>
          <w:tcPr>
            <w:tcW w:w="1021" w:type="dxa"/>
          </w:tcPr>
          <w:p w:rsidR="00E65505" w:rsidRPr="002C4FF0" w:rsidRDefault="00E65505" w:rsidP="00E65505">
            <w:pPr>
              <w:jc w:val="right"/>
            </w:pPr>
            <w:r w:rsidRPr="002C4FF0">
              <w:t>3</w:t>
            </w:r>
          </w:p>
        </w:tc>
        <w:tc>
          <w:tcPr>
            <w:tcW w:w="1021" w:type="dxa"/>
          </w:tcPr>
          <w:p w:rsidR="00E65505" w:rsidRPr="002C4FF0" w:rsidRDefault="00E65505" w:rsidP="00E65505">
            <w:pPr>
              <w:jc w:val="right"/>
            </w:pPr>
            <w:r w:rsidRPr="002C4FF0">
              <w:t>3</w:t>
            </w:r>
          </w:p>
        </w:tc>
        <w:tc>
          <w:tcPr>
            <w:tcW w:w="1297" w:type="dxa"/>
          </w:tcPr>
          <w:p w:rsidR="00E65505" w:rsidRPr="002C4FF0" w:rsidRDefault="00E65505" w:rsidP="00E65505">
            <w:pPr>
              <w:jc w:val="right"/>
            </w:pPr>
          </w:p>
        </w:tc>
      </w:tr>
      <w:tr w:rsidR="00E65505" w:rsidRPr="00BB652E" w:rsidTr="00C37ED7">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14</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Pr="00E858BA">
              <w:rPr>
                <w:rFonts w:ascii="Times New Roman" w:hAnsi="Times New Roman"/>
                <w:bCs/>
                <w:color w:val="000000"/>
                <w:szCs w:val="28"/>
                <w:lang w:val="fr-FR"/>
              </w:rPr>
              <w:t>Kiểm</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lỗi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nguyên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lý</w:t>
            </w:r>
            <w:proofErr w:type="spellEnd"/>
          </w:p>
        </w:tc>
        <w:tc>
          <w:tcPr>
            <w:tcW w:w="1021" w:type="dxa"/>
          </w:tcPr>
          <w:p w:rsidR="00E65505" w:rsidRPr="002C4FF0" w:rsidRDefault="00E65505" w:rsidP="00E65505">
            <w:pPr>
              <w:jc w:val="right"/>
            </w:pPr>
            <w:r w:rsidRPr="002C4FF0">
              <w:t>5</w:t>
            </w:r>
          </w:p>
        </w:tc>
        <w:tc>
          <w:tcPr>
            <w:tcW w:w="1021" w:type="dxa"/>
          </w:tcPr>
          <w:p w:rsidR="00E65505" w:rsidRPr="002C4FF0" w:rsidRDefault="00E65505" w:rsidP="00E65505">
            <w:pPr>
              <w:jc w:val="right"/>
            </w:pPr>
            <w:r w:rsidRPr="002C4FF0">
              <w:t>2</w:t>
            </w:r>
          </w:p>
        </w:tc>
        <w:tc>
          <w:tcPr>
            <w:tcW w:w="1021" w:type="dxa"/>
          </w:tcPr>
          <w:p w:rsidR="00E65505" w:rsidRPr="002C4FF0" w:rsidRDefault="00E65505" w:rsidP="00E65505">
            <w:pPr>
              <w:jc w:val="right"/>
            </w:pPr>
            <w:r w:rsidRPr="002C4FF0">
              <w:t>2</w:t>
            </w:r>
          </w:p>
        </w:tc>
        <w:tc>
          <w:tcPr>
            <w:tcW w:w="1297" w:type="dxa"/>
          </w:tcPr>
          <w:p w:rsidR="00E65505" w:rsidRDefault="00E65505" w:rsidP="00E65505">
            <w:pPr>
              <w:jc w:val="right"/>
            </w:pPr>
            <w:r w:rsidRPr="002C4FF0">
              <w:t>1</w:t>
            </w: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15</w:t>
            </w:r>
          </w:p>
        </w:tc>
        <w:tc>
          <w:tcPr>
            <w:tcW w:w="4022" w:type="dxa"/>
            <w:vAlign w:val="bottom"/>
          </w:tcPr>
          <w:p w:rsidR="00E65505" w:rsidRPr="00E858BA" w:rsidRDefault="00E65505" w:rsidP="00E65505">
            <w:pPr>
              <w:rPr>
                <w:rFonts w:ascii="Times New Roman" w:hAnsi="Times New Roman"/>
                <w:b/>
                <w:bCs/>
                <w:color w:val="000000"/>
                <w:szCs w:val="28"/>
              </w:rPr>
            </w:pPr>
            <w:proofErr w:type="spellStart"/>
            <w:r w:rsidRPr="00E858BA">
              <w:rPr>
                <w:rFonts w:ascii="Times New Roman" w:hAnsi="Times New Roman"/>
                <w:b/>
                <w:bCs/>
                <w:color w:val="000000"/>
                <w:szCs w:val="28"/>
              </w:rPr>
              <w:t>Bài</w:t>
            </w:r>
            <w:proofErr w:type="spellEnd"/>
            <w:r w:rsidRPr="00E858BA">
              <w:rPr>
                <w:rFonts w:ascii="Times New Roman" w:hAnsi="Times New Roman"/>
                <w:b/>
                <w:bCs/>
                <w:color w:val="000000"/>
                <w:szCs w:val="28"/>
              </w:rPr>
              <w:t xml:space="preserve"> 4. </w:t>
            </w:r>
            <w:proofErr w:type="spellStart"/>
            <w:r w:rsidRPr="00E858BA">
              <w:rPr>
                <w:rFonts w:ascii="Times New Roman" w:hAnsi="Times New Roman"/>
                <w:b/>
                <w:bCs/>
                <w:color w:val="000000"/>
                <w:szCs w:val="28"/>
              </w:rPr>
              <w:t>Thiết</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kế</w:t>
            </w:r>
            <w:proofErr w:type="spellEnd"/>
            <w:r w:rsidRPr="00E858BA">
              <w:rPr>
                <w:rFonts w:ascii="Times New Roman" w:hAnsi="Times New Roman"/>
                <w:b/>
                <w:bCs/>
                <w:color w:val="000000"/>
                <w:szCs w:val="28"/>
              </w:rPr>
              <w:t xml:space="preserve"> </w:t>
            </w:r>
            <w:proofErr w:type="spellStart"/>
            <w:r w:rsidRPr="00E858BA">
              <w:rPr>
                <w:rFonts w:ascii="Times New Roman" w:hAnsi="Times New Roman"/>
                <w:b/>
                <w:bCs/>
                <w:color w:val="000000"/>
                <w:szCs w:val="28"/>
              </w:rPr>
              <w:t>mạch</w:t>
            </w:r>
            <w:proofErr w:type="spellEnd"/>
            <w:r w:rsidRPr="00E858BA">
              <w:rPr>
                <w:rFonts w:ascii="Times New Roman" w:hAnsi="Times New Roman"/>
                <w:b/>
                <w:bCs/>
                <w:color w:val="000000"/>
                <w:szCs w:val="28"/>
              </w:rPr>
              <w:t xml:space="preserve"> in PCB (Printed Circuit Board)</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19</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12</w:t>
            </w:r>
          </w:p>
        </w:tc>
        <w:tc>
          <w:tcPr>
            <w:tcW w:w="1297"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1</w:t>
            </w: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16</w:t>
            </w:r>
          </w:p>
        </w:tc>
        <w:tc>
          <w:tcPr>
            <w:tcW w:w="4022" w:type="dxa"/>
            <w:vAlign w:val="bottom"/>
          </w:tcPr>
          <w:p w:rsidR="00E65505" w:rsidRPr="00E858BA" w:rsidRDefault="00E65505" w:rsidP="00E65505">
            <w:pPr>
              <w:rPr>
                <w:rFonts w:ascii="Times New Roman" w:hAnsi="Times New Roman"/>
                <w:color w:val="000000"/>
                <w:szCs w:val="28"/>
              </w:rPr>
            </w:pPr>
            <w:r>
              <w:rPr>
                <w:rFonts w:ascii="Times New Roman" w:hAnsi="Times New Roman"/>
                <w:bCs/>
                <w:color w:val="000000"/>
                <w:szCs w:val="28"/>
              </w:rPr>
              <w:t xml:space="preserve">1. </w:t>
            </w:r>
            <w:proofErr w:type="spellStart"/>
            <w:r w:rsidRPr="00E858BA">
              <w:rPr>
                <w:rFonts w:ascii="Times New Roman" w:hAnsi="Times New Roman"/>
                <w:bCs/>
                <w:color w:val="000000"/>
                <w:szCs w:val="28"/>
              </w:rPr>
              <w:t>Các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tiêu</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chuẩn</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trong</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mạch</w:t>
            </w:r>
            <w:proofErr w:type="spellEnd"/>
            <w:r w:rsidRPr="00E858BA">
              <w:rPr>
                <w:rFonts w:ascii="Times New Roman" w:hAnsi="Times New Roman"/>
                <w:bCs/>
                <w:color w:val="000000"/>
                <w:szCs w:val="28"/>
              </w:rPr>
              <w:t xml:space="preserve"> in</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021" w:type="dxa"/>
            <w:vAlign w:val="bottom"/>
          </w:tcPr>
          <w:p w:rsidR="00E65505" w:rsidRPr="00E858BA" w:rsidRDefault="00E65505" w:rsidP="00E65505">
            <w:pPr>
              <w:jc w:val="right"/>
              <w:rPr>
                <w:rFonts w:ascii="Times New Roman" w:hAnsi="Times New Roman"/>
                <w:color w:val="000000"/>
                <w:szCs w:val="28"/>
              </w:rPr>
            </w:pPr>
          </w:p>
        </w:tc>
        <w:tc>
          <w:tcPr>
            <w:tcW w:w="1297" w:type="dxa"/>
            <w:vAlign w:val="bottom"/>
          </w:tcPr>
          <w:p w:rsidR="00E65505" w:rsidRPr="00E858BA" w:rsidRDefault="00E65505" w:rsidP="00E65505">
            <w:pPr>
              <w:rPr>
                <w:rFonts w:ascii="Times New Roman" w:hAnsi="Times New Roman"/>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17</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bCs/>
                <w:color w:val="000000"/>
                <w:szCs w:val="28"/>
                <w:lang w:val="fr-FR"/>
              </w:rPr>
              <w:t xml:space="preserve">2. </w:t>
            </w:r>
            <w:proofErr w:type="spellStart"/>
            <w:r w:rsidRPr="00E858BA">
              <w:rPr>
                <w:rFonts w:ascii="Times New Roman" w:hAnsi="Times New Roman"/>
                <w:bCs/>
                <w:color w:val="000000"/>
                <w:szCs w:val="28"/>
                <w:lang w:val="fr-FR"/>
              </w:rPr>
              <w:t>Sơ</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lược</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về</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môi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trường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thiết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kế</w:t>
            </w:r>
            <w:proofErr w:type="spellEnd"/>
            <w:r w:rsidRPr="00E858BA">
              <w:rPr>
                <w:rFonts w:ascii="Times New Roman" w:hAnsi="Times New Roman"/>
                <w:bCs/>
                <w:color w:val="000000"/>
                <w:szCs w:val="28"/>
                <w:lang w:val="fr-FR"/>
              </w:rPr>
              <w:t xml:space="preserve"> PCB</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021" w:type="dxa"/>
            <w:vAlign w:val="bottom"/>
          </w:tcPr>
          <w:p w:rsidR="00E65505" w:rsidRPr="00E858BA" w:rsidRDefault="00E65505" w:rsidP="00E65505">
            <w:pPr>
              <w:jc w:val="right"/>
              <w:rPr>
                <w:rFonts w:ascii="Times New Roman" w:hAnsi="Times New Roman"/>
                <w:color w:val="000000"/>
                <w:szCs w:val="28"/>
              </w:rPr>
            </w:pPr>
          </w:p>
        </w:tc>
        <w:tc>
          <w:tcPr>
            <w:tcW w:w="1297" w:type="dxa"/>
            <w:vAlign w:val="bottom"/>
          </w:tcPr>
          <w:p w:rsidR="00E65505" w:rsidRPr="00E858BA" w:rsidRDefault="00E65505" w:rsidP="00E65505">
            <w:pPr>
              <w:rPr>
                <w:rFonts w:ascii="Times New Roman" w:hAnsi="Times New Roman"/>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18</w:t>
            </w:r>
          </w:p>
        </w:tc>
        <w:tc>
          <w:tcPr>
            <w:tcW w:w="4022" w:type="dxa"/>
            <w:vAlign w:val="bottom"/>
          </w:tcPr>
          <w:p w:rsidR="00E65505" w:rsidRPr="00E858BA" w:rsidRDefault="00E65505" w:rsidP="00E65505">
            <w:pPr>
              <w:rPr>
                <w:rFonts w:ascii="Times New Roman" w:hAnsi="Times New Roman"/>
                <w:color w:val="000000"/>
                <w:szCs w:val="28"/>
              </w:rPr>
            </w:pPr>
            <w:r>
              <w:rPr>
                <w:rFonts w:ascii="Times New Roman" w:hAnsi="Times New Roman"/>
                <w:bCs/>
                <w:color w:val="000000"/>
                <w:szCs w:val="28"/>
              </w:rPr>
              <w:t xml:space="preserve">3.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lập</w:t>
            </w:r>
            <w:proofErr w:type="spellEnd"/>
            <w:r w:rsidRPr="00E858BA">
              <w:rPr>
                <w:rFonts w:ascii="Times New Roman" w:hAnsi="Times New Roman"/>
                <w:bCs/>
                <w:color w:val="000000"/>
                <w:szCs w:val="28"/>
              </w:rPr>
              <w:t xml:space="preserve"> PCB layers, </w:t>
            </w:r>
            <w:proofErr w:type="spellStart"/>
            <w:r w:rsidRPr="00E858BA">
              <w:rPr>
                <w:rFonts w:ascii="Times New Roman" w:hAnsi="Times New Roman"/>
                <w:bCs/>
                <w:color w:val="000000"/>
                <w:szCs w:val="28"/>
              </w:rPr>
              <w:t>các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luật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6</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4</w:t>
            </w:r>
          </w:p>
        </w:tc>
        <w:tc>
          <w:tcPr>
            <w:tcW w:w="1297" w:type="dxa"/>
            <w:vAlign w:val="bottom"/>
          </w:tcPr>
          <w:p w:rsidR="00E65505" w:rsidRPr="00E858BA" w:rsidRDefault="00E65505" w:rsidP="00E65505">
            <w:pPr>
              <w:jc w:val="right"/>
              <w:rPr>
                <w:rFonts w:ascii="Times New Roman" w:hAnsi="Times New Roman"/>
                <w:color w:val="000000"/>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19</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Pr="00E858BA">
              <w:rPr>
                <w:rFonts w:ascii="Times New Roman" w:hAnsi="Times New Roman"/>
                <w:bCs/>
                <w:color w:val="000000"/>
                <w:szCs w:val="28"/>
                <w:lang w:val="fr-FR"/>
              </w:rPr>
              <w:t>Đặt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các</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linh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kiện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dây</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bằng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tay</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tự</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động</w:t>
            </w:r>
            <w:proofErr w:type="spellEnd"/>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4</w:t>
            </w:r>
          </w:p>
        </w:tc>
        <w:tc>
          <w:tcPr>
            <w:tcW w:w="1021" w:type="dxa"/>
            <w:vAlign w:val="bottom"/>
          </w:tcPr>
          <w:p w:rsidR="00E65505" w:rsidRPr="00E858BA" w:rsidRDefault="00E65505" w:rsidP="00E65505">
            <w:pPr>
              <w:jc w:val="right"/>
              <w:rPr>
                <w:rFonts w:ascii="Times New Roman" w:hAnsi="Times New Roman"/>
                <w:color w:val="000000"/>
                <w:szCs w:val="28"/>
              </w:rPr>
            </w:pP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4</w:t>
            </w:r>
          </w:p>
        </w:tc>
        <w:tc>
          <w:tcPr>
            <w:tcW w:w="1297" w:type="dxa"/>
            <w:vAlign w:val="bottom"/>
          </w:tcPr>
          <w:p w:rsidR="00E65505" w:rsidRPr="00E858BA" w:rsidRDefault="00E65505" w:rsidP="00E65505">
            <w:pPr>
              <w:jc w:val="right"/>
              <w:rPr>
                <w:rFonts w:ascii="Times New Roman" w:hAnsi="Times New Roman"/>
                <w:color w:val="000000"/>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20</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bCs/>
                <w:color w:val="000000"/>
                <w:szCs w:val="28"/>
                <w:lang w:val="fr-FR"/>
              </w:rPr>
              <w:t xml:space="preserve">5. </w:t>
            </w:r>
            <w:proofErr w:type="spellStart"/>
            <w:r w:rsidRPr="00E858BA">
              <w:rPr>
                <w:rFonts w:ascii="Times New Roman" w:hAnsi="Times New Roman"/>
                <w:bCs/>
                <w:color w:val="000000"/>
                <w:szCs w:val="28"/>
                <w:lang w:val="fr-FR"/>
              </w:rPr>
              <w:t>Kiểm</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PCB, </w:t>
            </w:r>
            <w:proofErr w:type="spellStart"/>
            <w:r w:rsidRPr="00E858BA">
              <w:rPr>
                <w:rFonts w:ascii="Times New Roman" w:hAnsi="Times New Roman"/>
                <w:bCs/>
                <w:color w:val="000000"/>
                <w:szCs w:val="28"/>
                <w:lang w:val="fr-FR"/>
              </w:rPr>
              <w:t>mô</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phỏng</w:t>
            </w:r>
            <w:proofErr w:type="spellEnd"/>
            <w:r w:rsidRPr="00E858BA">
              <w:rPr>
                <w:rFonts w:ascii="Times New Roman" w:hAnsi="Times New Roman"/>
                <w:bCs/>
                <w:color w:val="000000"/>
                <w:szCs w:val="28"/>
                <w:lang w:val="fr-FR"/>
              </w:rPr>
              <w:t xml:space="preserve"> 3D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xuất</w:t>
            </w:r>
            <w:proofErr w:type="spellEnd"/>
            <w:r w:rsidRPr="00E858BA">
              <w:rPr>
                <w:rFonts w:ascii="Times New Roman" w:hAnsi="Times New Roman"/>
                <w:bCs/>
                <w:color w:val="000000"/>
                <w:szCs w:val="28"/>
                <w:lang w:val="fr-FR"/>
              </w:rPr>
              <w:t xml:space="preserve"> ra file PDF</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5</w:t>
            </w:r>
          </w:p>
        </w:tc>
        <w:tc>
          <w:tcPr>
            <w:tcW w:w="1021" w:type="dxa"/>
            <w:vAlign w:val="bottom"/>
          </w:tcPr>
          <w:p w:rsidR="00E65505" w:rsidRPr="00E858BA" w:rsidRDefault="00E65505" w:rsidP="00E65505">
            <w:pPr>
              <w:jc w:val="right"/>
              <w:rPr>
                <w:rFonts w:ascii="Times New Roman" w:hAnsi="Times New Roman"/>
                <w:color w:val="000000"/>
                <w:szCs w:val="28"/>
              </w:rPr>
            </w:pP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4</w:t>
            </w:r>
          </w:p>
        </w:tc>
        <w:tc>
          <w:tcPr>
            <w:tcW w:w="1297"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1</w:t>
            </w: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21</w:t>
            </w:r>
          </w:p>
        </w:tc>
        <w:tc>
          <w:tcPr>
            <w:tcW w:w="4022" w:type="dxa"/>
            <w:vAlign w:val="bottom"/>
          </w:tcPr>
          <w:p w:rsidR="00E65505" w:rsidRPr="00E858BA" w:rsidRDefault="00E65505" w:rsidP="00E65505">
            <w:pPr>
              <w:rPr>
                <w:rFonts w:ascii="Times New Roman" w:hAnsi="Times New Roman"/>
                <w:b/>
                <w:bCs/>
                <w:color w:val="000000"/>
                <w:szCs w:val="28"/>
                <w:lang w:val="fr-FR"/>
              </w:rPr>
            </w:pPr>
            <w:proofErr w:type="spellStart"/>
            <w:r w:rsidRPr="00E858BA">
              <w:rPr>
                <w:rFonts w:ascii="Times New Roman" w:hAnsi="Times New Roman"/>
                <w:b/>
                <w:bCs/>
                <w:color w:val="000000"/>
                <w:szCs w:val="28"/>
                <w:lang w:val="fr-FR"/>
              </w:rPr>
              <w:t>Bài</w:t>
            </w:r>
            <w:proofErr w:type="spellEnd"/>
            <w:r w:rsidRPr="00E858BA">
              <w:rPr>
                <w:rFonts w:ascii="Times New Roman" w:hAnsi="Times New Roman"/>
                <w:b/>
                <w:bCs/>
                <w:color w:val="000000"/>
                <w:szCs w:val="28"/>
                <w:lang w:val="fr-FR"/>
              </w:rPr>
              <w:t xml:space="preserve"> 5. </w:t>
            </w:r>
            <w:proofErr w:type="spellStart"/>
            <w:r w:rsidRPr="00E858BA">
              <w:rPr>
                <w:rFonts w:ascii="Times New Roman" w:hAnsi="Times New Roman"/>
                <w:b/>
                <w:bCs/>
                <w:color w:val="000000"/>
                <w:szCs w:val="28"/>
                <w:lang w:val="fr-FR"/>
              </w:rPr>
              <w:t>Bài</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tập</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ứng</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dụng</w:t>
            </w:r>
            <w:proofErr w:type="spellEnd"/>
            <w:r w:rsidRPr="00E858BA">
              <w:rPr>
                <w:rFonts w:ascii="Times New Roman" w:hAnsi="Times New Roman"/>
                <w:b/>
                <w:bCs/>
                <w:color w:val="000000"/>
                <w:szCs w:val="28"/>
                <w:lang w:val="fr-FR"/>
              </w:rPr>
              <w:t xml:space="preserve"> </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10</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3</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6</w:t>
            </w:r>
          </w:p>
        </w:tc>
        <w:tc>
          <w:tcPr>
            <w:tcW w:w="1297"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rPr>
              <w:t>1</w:t>
            </w: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22</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bCs/>
                <w:color w:val="000000"/>
                <w:szCs w:val="28"/>
                <w:lang w:val="fr-FR"/>
              </w:rPr>
              <w:t xml:space="preserve">1. </w:t>
            </w:r>
            <w:proofErr w:type="spellStart"/>
            <w:r w:rsidRPr="00E858BA">
              <w:rPr>
                <w:rFonts w:ascii="Times New Roman" w:hAnsi="Times New Roman"/>
                <w:bCs/>
                <w:color w:val="000000"/>
                <w:szCs w:val="28"/>
                <w:lang w:val="fr-FR"/>
              </w:rPr>
              <w:t>Thiết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kế</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in </w:t>
            </w:r>
            <w:proofErr w:type="spellStart"/>
            <w:r w:rsidRPr="00E858BA">
              <w:rPr>
                <w:rFonts w:ascii="Times New Roman" w:hAnsi="Times New Roman"/>
                <w:bCs/>
                <w:color w:val="000000"/>
                <w:szCs w:val="28"/>
                <w:lang w:val="fr-FR"/>
              </w:rPr>
              <w:t>cho</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dao </w:t>
            </w:r>
            <w:proofErr w:type="spellStart"/>
            <w:r w:rsidRPr="00E858BA">
              <w:rPr>
                <w:rFonts w:ascii="Times New Roman" w:hAnsi="Times New Roman"/>
                <w:bCs/>
                <w:color w:val="000000"/>
                <w:szCs w:val="28"/>
                <w:lang w:val="fr-FR"/>
              </w:rPr>
              <w:t>động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hài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cải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tiến</w:t>
            </w:r>
            <w:proofErr w:type="spellEnd"/>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3</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297" w:type="dxa"/>
            <w:vAlign w:val="bottom"/>
          </w:tcPr>
          <w:p w:rsidR="00E65505" w:rsidRPr="00E858BA" w:rsidRDefault="00E65505" w:rsidP="00E65505">
            <w:pPr>
              <w:jc w:val="right"/>
              <w:rPr>
                <w:rFonts w:ascii="Times New Roman" w:hAnsi="Times New Roman"/>
                <w:color w:val="000000"/>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23</w:t>
            </w:r>
          </w:p>
        </w:tc>
        <w:tc>
          <w:tcPr>
            <w:tcW w:w="4022" w:type="dxa"/>
            <w:vAlign w:val="bottom"/>
          </w:tcPr>
          <w:p w:rsidR="00E65505" w:rsidRPr="00E858BA" w:rsidRDefault="00E65505" w:rsidP="00E65505">
            <w:pPr>
              <w:rPr>
                <w:rFonts w:ascii="Times New Roman" w:hAnsi="Times New Roman"/>
                <w:color w:val="000000"/>
                <w:szCs w:val="28"/>
              </w:rPr>
            </w:pPr>
            <w:r>
              <w:rPr>
                <w:rFonts w:ascii="Times New Roman" w:hAnsi="Times New Roman"/>
                <w:bCs/>
                <w:color w:val="000000"/>
                <w:szCs w:val="28"/>
              </w:rPr>
              <w:t xml:space="preserve">2.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mạch</w:t>
            </w:r>
            <w:proofErr w:type="spellEnd"/>
            <w:r w:rsidRPr="00E858BA">
              <w:rPr>
                <w:rFonts w:ascii="Times New Roman" w:hAnsi="Times New Roman"/>
                <w:bCs/>
                <w:color w:val="000000"/>
                <w:szCs w:val="28"/>
              </w:rPr>
              <w:t xml:space="preserve"> in </w:t>
            </w:r>
            <w:proofErr w:type="spellStart"/>
            <w:r w:rsidRPr="00E858BA">
              <w:rPr>
                <w:rFonts w:ascii="Times New Roman" w:hAnsi="Times New Roman"/>
                <w:bCs/>
                <w:color w:val="000000"/>
                <w:szCs w:val="28"/>
              </w:rPr>
              <w:t>cho</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mạch</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nguồn</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dùng</w:t>
            </w:r>
            <w:proofErr w:type="spellEnd"/>
            <w:r w:rsidRPr="00E858BA">
              <w:rPr>
                <w:rFonts w:ascii="Times New Roman" w:hAnsi="Times New Roman"/>
                <w:bCs/>
                <w:color w:val="000000"/>
                <w:szCs w:val="28"/>
              </w:rPr>
              <w:t xml:space="preserve"> IC </w:t>
            </w:r>
            <w:proofErr w:type="spellStart"/>
            <w:r w:rsidRPr="00E858BA">
              <w:rPr>
                <w:rFonts w:ascii="Times New Roman" w:hAnsi="Times New Roman"/>
                <w:bCs/>
                <w:color w:val="000000"/>
                <w:szCs w:val="28"/>
              </w:rPr>
              <w:t>ổn</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áp</w:t>
            </w:r>
            <w:proofErr w:type="spellEnd"/>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3</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297" w:type="dxa"/>
            <w:vAlign w:val="bottom"/>
          </w:tcPr>
          <w:p w:rsidR="00E65505" w:rsidRPr="00E858BA" w:rsidRDefault="00E65505" w:rsidP="00E65505">
            <w:pPr>
              <w:jc w:val="right"/>
              <w:rPr>
                <w:rFonts w:ascii="Times New Roman" w:hAnsi="Times New Roman"/>
                <w:color w:val="000000"/>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24</w:t>
            </w:r>
          </w:p>
        </w:tc>
        <w:tc>
          <w:tcPr>
            <w:tcW w:w="4022" w:type="dxa"/>
            <w:vAlign w:val="bottom"/>
          </w:tcPr>
          <w:p w:rsidR="00E65505" w:rsidRPr="00E858BA" w:rsidRDefault="00E65505" w:rsidP="00E65505">
            <w:pPr>
              <w:rPr>
                <w:rFonts w:ascii="Times New Roman" w:hAnsi="Times New Roman"/>
                <w:color w:val="000000"/>
                <w:szCs w:val="28"/>
              </w:rPr>
            </w:pPr>
            <w:r>
              <w:rPr>
                <w:rFonts w:ascii="Times New Roman" w:hAnsi="Times New Roman"/>
                <w:bCs/>
                <w:color w:val="000000"/>
                <w:szCs w:val="28"/>
              </w:rPr>
              <w:t xml:space="preserve">3.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mạch</w:t>
            </w:r>
            <w:proofErr w:type="spellEnd"/>
            <w:r w:rsidRPr="00E858BA">
              <w:rPr>
                <w:rFonts w:ascii="Times New Roman" w:hAnsi="Times New Roman"/>
                <w:bCs/>
                <w:color w:val="000000"/>
                <w:szCs w:val="28"/>
              </w:rPr>
              <w:t xml:space="preserve"> in </w:t>
            </w:r>
            <w:proofErr w:type="spellStart"/>
            <w:r w:rsidRPr="00E858BA">
              <w:rPr>
                <w:rFonts w:ascii="Times New Roman" w:hAnsi="Times New Roman"/>
                <w:bCs/>
                <w:color w:val="000000"/>
                <w:szCs w:val="28"/>
              </w:rPr>
              <w:t>cho</w:t>
            </w:r>
            <w:proofErr w:type="spellEnd"/>
            <w:r w:rsidRPr="00E858BA">
              <w:rPr>
                <w:rFonts w:ascii="Times New Roman" w:hAnsi="Times New Roman"/>
                <w:bCs/>
                <w:color w:val="000000"/>
                <w:szCs w:val="28"/>
              </w:rPr>
              <w:t xml:space="preserve"> kit </w:t>
            </w:r>
            <w:proofErr w:type="spellStart"/>
            <w:r w:rsidRPr="00E858BA">
              <w:rPr>
                <w:rFonts w:ascii="Times New Roman" w:hAnsi="Times New Roman"/>
                <w:bCs/>
                <w:color w:val="000000"/>
                <w:szCs w:val="28"/>
              </w:rPr>
              <w:t>phát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triển</w:t>
            </w:r>
            <w:proofErr w:type="spellEnd"/>
            <w:r w:rsidRPr="00E858BA">
              <w:rPr>
                <w:rFonts w:ascii="Times New Roman" w:hAnsi="Times New Roman"/>
                <w:bCs/>
                <w:color w:val="000000"/>
                <w:szCs w:val="28"/>
              </w:rPr>
              <w:t xml:space="preserve"> </w:t>
            </w:r>
            <w:proofErr w:type="spellStart"/>
            <w:r>
              <w:rPr>
                <w:rFonts w:ascii="Times New Roman" w:hAnsi="Times New Roman"/>
                <w:bCs/>
                <w:color w:val="000000"/>
                <w:szCs w:val="28"/>
              </w:rPr>
              <w:t>Atmega</w:t>
            </w:r>
            <w:proofErr w:type="spellEnd"/>
            <w:r>
              <w:rPr>
                <w:rFonts w:ascii="Times New Roman" w:hAnsi="Times New Roman"/>
                <w:bCs/>
                <w:color w:val="000000"/>
                <w:szCs w:val="28"/>
              </w:rPr>
              <w:t xml:space="preserve"> 28 pin.</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4</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1</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2</w:t>
            </w:r>
          </w:p>
        </w:tc>
        <w:tc>
          <w:tcPr>
            <w:tcW w:w="1297"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bCs/>
                <w:color w:val="000000"/>
                <w:szCs w:val="28"/>
              </w:rPr>
              <w:t>1</w:t>
            </w: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25</w:t>
            </w:r>
          </w:p>
        </w:tc>
        <w:tc>
          <w:tcPr>
            <w:tcW w:w="4022" w:type="dxa"/>
            <w:vAlign w:val="bottom"/>
          </w:tcPr>
          <w:p w:rsidR="00E65505" w:rsidRPr="00E858BA" w:rsidRDefault="00E65505" w:rsidP="00E65505">
            <w:pPr>
              <w:rPr>
                <w:rFonts w:ascii="Times New Roman" w:hAnsi="Times New Roman"/>
                <w:b/>
                <w:bCs/>
                <w:color w:val="000000"/>
                <w:szCs w:val="28"/>
                <w:lang w:val="fr-FR"/>
              </w:rPr>
            </w:pPr>
            <w:proofErr w:type="spellStart"/>
            <w:r w:rsidRPr="00E858BA">
              <w:rPr>
                <w:rFonts w:ascii="Times New Roman" w:hAnsi="Times New Roman"/>
                <w:b/>
                <w:bCs/>
                <w:color w:val="000000"/>
                <w:szCs w:val="28"/>
                <w:lang w:val="fr-FR"/>
              </w:rPr>
              <w:t>Bài</w:t>
            </w:r>
            <w:proofErr w:type="spellEnd"/>
            <w:r w:rsidRPr="00E858BA">
              <w:rPr>
                <w:rFonts w:ascii="Times New Roman" w:hAnsi="Times New Roman"/>
                <w:b/>
                <w:bCs/>
                <w:color w:val="000000"/>
                <w:szCs w:val="28"/>
                <w:lang w:val="fr-FR"/>
              </w:rPr>
              <w:t xml:space="preserve"> 6: </w:t>
            </w:r>
            <w:proofErr w:type="spellStart"/>
            <w:r w:rsidRPr="00E858BA">
              <w:rPr>
                <w:rFonts w:ascii="Times New Roman" w:hAnsi="Times New Roman"/>
                <w:b/>
                <w:bCs/>
                <w:color w:val="000000"/>
                <w:szCs w:val="28"/>
                <w:lang w:val="fr-FR"/>
              </w:rPr>
              <w:t>Mô</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phỏng</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mạch</w:t>
            </w:r>
            <w:proofErr w:type="spellEnd"/>
            <w:r w:rsidRPr="00E858BA">
              <w:rPr>
                <w:rFonts w:ascii="Times New Roman" w:hAnsi="Times New Roman"/>
                <w:b/>
                <w:bCs/>
                <w:color w:val="000000"/>
                <w:szCs w:val="28"/>
                <w:lang w:val="fr-FR"/>
              </w:rPr>
              <w:t xml:space="preserve"> </w:t>
            </w:r>
            <w:proofErr w:type="spellStart"/>
            <w:r w:rsidRPr="00E858BA">
              <w:rPr>
                <w:rFonts w:ascii="Times New Roman" w:hAnsi="Times New Roman"/>
                <w:b/>
                <w:bCs/>
                <w:color w:val="000000"/>
                <w:szCs w:val="28"/>
                <w:lang w:val="fr-FR"/>
              </w:rPr>
              <w:t>điện</w:t>
            </w:r>
            <w:proofErr w:type="spellEnd"/>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lang w:val="fr-FR"/>
              </w:rPr>
              <w:t>11</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lang w:val="fr-FR"/>
              </w:rPr>
              <w:t>6</w:t>
            </w:r>
          </w:p>
        </w:tc>
        <w:tc>
          <w:tcPr>
            <w:tcW w:w="1021"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lang w:val="fr-FR"/>
              </w:rPr>
              <w:t>4</w:t>
            </w:r>
          </w:p>
        </w:tc>
        <w:tc>
          <w:tcPr>
            <w:tcW w:w="1297" w:type="dxa"/>
            <w:vAlign w:val="bottom"/>
          </w:tcPr>
          <w:p w:rsidR="00E65505" w:rsidRPr="00E858BA" w:rsidRDefault="00E65505" w:rsidP="00E65505">
            <w:pPr>
              <w:jc w:val="right"/>
              <w:rPr>
                <w:rFonts w:ascii="Times New Roman" w:hAnsi="Times New Roman"/>
                <w:b/>
                <w:bCs/>
                <w:color w:val="000000"/>
                <w:szCs w:val="28"/>
              </w:rPr>
            </w:pPr>
            <w:r w:rsidRPr="00E858BA">
              <w:rPr>
                <w:rFonts w:ascii="Times New Roman" w:hAnsi="Times New Roman"/>
                <w:b/>
                <w:bCs/>
                <w:color w:val="000000"/>
                <w:szCs w:val="28"/>
                <w:lang w:val="fr-FR"/>
              </w:rPr>
              <w:t>1</w:t>
            </w: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26</w:t>
            </w:r>
          </w:p>
        </w:tc>
        <w:tc>
          <w:tcPr>
            <w:tcW w:w="4022" w:type="dxa"/>
            <w:vAlign w:val="bottom"/>
          </w:tcPr>
          <w:p w:rsidR="00E65505" w:rsidRPr="00E858BA" w:rsidRDefault="00E65505" w:rsidP="00E65505">
            <w:pPr>
              <w:rPr>
                <w:rFonts w:ascii="Times New Roman" w:hAnsi="Times New Roman"/>
                <w:color w:val="000000"/>
                <w:szCs w:val="28"/>
                <w:lang w:val="fr-FR"/>
              </w:rPr>
            </w:pPr>
            <w:r>
              <w:rPr>
                <w:rFonts w:ascii="Times New Roman" w:hAnsi="Times New Roman"/>
                <w:color w:val="000000"/>
                <w:szCs w:val="28"/>
                <w:lang w:val="fr-FR"/>
              </w:rPr>
              <w:t xml:space="preserve">1. </w:t>
            </w:r>
            <w:proofErr w:type="spellStart"/>
            <w:r w:rsidRPr="00E858BA">
              <w:rPr>
                <w:rFonts w:ascii="Times New Roman" w:hAnsi="Times New Roman"/>
                <w:color w:val="000000"/>
                <w:szCs w:val="28"/>
                <w:lang w:val="fr-FR"/>
              </w:rPr>
              <w:t>Vẽ</w:t>
            </w:r>
            <w:proofErr w:type="spellEnd"/>
            <w:r w:rsidRPr="00E858BA">
              <w:rPr>
                <w:rFonts w:ascii="Times New Roman" w:hAnsi="Times New Roman"/>
                <w:color w:val="000000"/>
                <w:szCs w:val="28"/>
                <w:lang w:val="fr-FR"/>
              </w:rPr>
              <w:t xml:space="preserve"> </w:t>
            </w:r>
            <w:proofErr w:type="spellStart"/>
            <w:r w:rsidRPr="00E858BA">
              <w:rPr>
                <w:rFonts w:ascii="Times New Roman" w:hAnsi="Times New Roman"/>
                <w:color w:val="000000"/>
                <w:szCs w:val="28"/>
                <w:lang w:val="fr-FR"/>
              </w:rPr>
              <w:t>sơ</w:t>
            </w:r>
            <w:proofErr w:type="spellEnd"/>
            <w:r w:rsidRPr="00E858BA">
              <w:rPr>
                <w:rFonts w:ascii="Times New Roman" w:hAnsi="Times New Roman"/>
                <w:color w:val="000000"/>
                <w:szCs w:val="28"/>
                <w:lang w:val="fr-FR"/>
              </w:rPr>
              <w:t xml:space="preserve"> </w:t>
            </w:r>
            <w:proofErr w:type="spellStart"/>
            <w:r w:rsidRPr="00E858BA">
              <w:rPr>
                <w:rFonts w:ascii="Times New Roman" w:hAnsi="Times New Roman"/>
                <w:color w:val="000000"/>
                <w:szCs w:val="28"/>
                <w:lang w:val="fr-FR"/>
              </w:rPr>
              <w:t>đồ</w:t>
            </w:r>
            <w:proofErr w:type="spellEnd"/>
            <w:r w:rsidRPr="00E858BA">
              <w:rPr>
                <w:rFonts w:ascii="Times New Roman" w:hAnsi="Times New Roman"/>
                <w:color w:val="000000"/>
                <w:szCs w:val="28"/>
                <w:lang w:val="fr-FR"/>
              </w:rPr>
              <w:t xml:space="preserve"> </w:t>
            </w:r>
            <w:proofErr w:type="spellStart"/>
            <w:r w:rsidRPr="00E858BA">
              <w:rPr>
                <w:rFonts w:ascii="Times New Roman" w:hAnsi="Times New Roman"/>
                <w:color w:val="000000"/>
                <w:szCs w:val="28"/>
                <w:lang w:val="fr-FR"/>
              </w:rPr>
              <w:t>nguyên</w:t>
            </w:r>
            <w:proofErr w:type="spellEnd"/>
            <w:r w:rsidRPr="00E858BA">
              <w:rPr>
                <w:rFonts w:ascii="Times New Roman" w:hAnsi="Times New Roman"/>
                <w:color w:val="000000"/>
                <w:szCs w:val="28"/>
                <w:lang w:val="fr-FR"/>
              </w:rPr>
              <w:t xml:space="preserve"> </w:t>
            </w:r>
            <w:proofErr w:type="spellStart"/>
            <w:r w:rsidRPr="00E858BA">
              <w:rPr>
                <w:rFonts w:ascii="Times New Roman" w:hAnsi="Times New Roman"/>
                <w:color w:val="000000"/>
                <w:szCs w:val="28"/>
                <w:lang w:val="fr-FR"/>
              </w:rPr>
              <w:t>lý</w:t>
            </w:r>
            <w:proofErr w:type="spellEnd"/>
            <w:r w:rsidRPr="00E858BA">
              <w:rPr>
                <w:rFonts w:ascii="Times New Roman" w:hAnsi="Times New Roman"/>
                <w:color w:val="000000"/>
                <w:szCs w:val="28"/>
                <w:lang w:val="fr-FR"/>
              </w:rPr>
              <w:t xml:space="preserve"> </w:t>
            </w:r>
            <w:proofErr w:type="spellStart"/>
            <w:r w:rsidRPr="00E858BA">
              <w:rPr>
                <w:rFonts w:ascii="Times New Roman" w:hAnsi="Times New Roman"/>
                <w:color w:val="000000"/>
                <w:szCs w:val="28"/>
                <w:lang w:val="fr-FR"/>
              </w:rPr>
              <w:t>mạch</w:t>
            </w:r>
            <w:proofErr w:type="spellEnd"/>
            <w:r w:rsidRPr="00E858BA">
              <w:rPr>
                <w:rFonts w:ascii="Times New Roman" w:hAnsi="Times New Roman"/>
                <w:color w:val="000000"/>
                <w:szCs w:val="28"/>
                <w:lang w:val="fr-FR"/>
              </w:rPr>
              <w:t xml:space="preserve"> </w:t>
            </w:r>
            <w:proofErr w:type="spellStart"/>
            <w:r w:rsidRPr="00E858BA">
              <w:rPr>
                <w:rFonts w:ascii="Times New Roman" w:hAnsi="Times New Roman"/>
                <w:color w:val="000000"/>
                <w:szCs w:val="28"/>
                <w:lang w:val="fr-FR"/>
              </w:rPr>
              <w:t>điện</w:t>
            </w:r>
            <w:proofErr w:type="spellEnd"/>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zCs w:val="28"/>
                <w:lang w:val="fr-FR"/>
              </w:rPr>
              <w:t>5</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zCs w:val="28"/>
                <w:lang w:val="vi-VN"/>
              </w:rPr>
              <w:t>3</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zCs w:val="28"/>
                <w:lang w:val="vi-VN"/>
              </w:rPr>
              <w:t>2</w:t>
            </w:r>
          </w:p>
        </w:tc>
        <w:tc>
          <w:tcPr>
            <w:tcW w:w="1297" w:type="dxa"/>
            <w:vAlign w:val="bottom"/>
          </w:tcPr>
          <w:p w:rsidR="00E65505" w:rsidRPr="00E858BA" w:rsidRDefault="00E65505" w:rsidP="00E65505">
            <w:pPr>
              <w:jc w:val="right"/>
              <w:rPr>
                <w:rFonts w:ascii="Times New Roman" w:hAnsi="Times New Roman"/>
                <w:color w:val="000000"/>
                <w:szCs w:val="28"/>
              </w:rPr>
            </w:pPr>
          </w:p>
        </w:tc>
      </w:tr>
      <w:tr w:rsidR="00E65505" w:rsidRPr="00BB652E" w:rsidTr="0014611E">
        <w:tc>
          <w:tcPr>
            <w:tcW w:w="851" w:type="dxa"/>
            <w:vAlign w:val="bottom"/>
          </w:tcPr>
          <w:p w:rsidR="00E65505" w:rsidRPr="00E858BA" w:rsidRDefault="00E65505" w:rsidP="00E65505">
            <w:pPr>
              <w:jc w:val="center"/>
              <w:rPr>
                <w:rFonts w:ascii="Times New Roman" w:hAnsi="Times New Roman"/>
                <w:color w:val="000000"/>
                <w:szCs w:val="28"/>
              </w:rPr>
            </w:pPr>
            <w:r w:rsidRPr="00E858BA">
              <w:rPr>
                <w:rFonts w:ascii="Times New Roman" w:hAnsi="Times New Roman"/>
                <w:color w:val="000000"/>
                <w:szCs w:val="28"/>
              </w:rPr>
              <w:t>27</w:t>
            </w:r>
          </w:p>
        </w:tc>
        <w:tc>
          <w:tcPr>
            <w:tcW w:w="4022" w:type="dxa"/>
            <w:vAlign w:val="bottom"/>
          </w:tcPr>
          <w:p w:rsidR="00E65505" w:rsidRPr="00E858BA" w:rsidRDefault="00E65505" w:rsidP="00E65505">
            <w:pPr>
              <w:rPr>
                <w:rFonts w:ascii="Times New Roman" w:hAnsi="Times New Roman"/>
                <w:color w:val="000000"/>
                <w:szCs w:val="28"/>
              </w:rPr>
            </w:pPr>
            <w:r>
              <w:rPr>
                <w:rFonts w:ascii="Times New Roman" w:hAnsi="Times New Roman"/>
                <w:color w:val="000000"/>
                <w:szCs w:val="28"/>
              </w:rPr>
              <w:t xml:space="preserve">2. </w:t>
            </w:r>
            <w:proofErr w:type="spellStart"/>
            <w:r w:rsidRPr="00E858BA">
              <w:rPr>
                <w:rFonts w:ascii="Times New Roman" w:hAnsi="Times New Roman"/>
                <w:color w:val="000000"/>
                <w:szCs w:val="28"/>
              </w:rPr>
              <w:t>Mô</w:t>
            </w:r>
            <w:proofErr w:type="spellEnd"/>
            <w:r w:rsidRPr="00E858BA">
              <w:rPr>
                <w:rFonts w:ascii="Times New Roman" w:hAnsi="Times New Roman"/>
                <w:color w:val="000000"/>
                <w:szCs w:val="28"/>
              </w:rPr>
              <w:t xml:space="preserve"> </w:t>
            </w:r>
            <w:proofErr w:type="spellStart"/>
            <w:r w:rsidRPr="00E858BA">
              <w:rPr>
                <w:rFonts w:ascii="Times New Roman" w:hAnsi="Times New Roman"/>
                <w:color w:val="000000"/>
                <w:szCs w:val="28"/>
              </w:rPr>
              <w:t>phỏng</w:t>
            </w:r>
            <w:proofErr w:type="spellEnd"/>
            <w:r w:rsidRPr="00E858BA">
              <w:rPr>
                <w:rFonts w:ascii="Times New Roman" w:hAnsi="Times New Roman"/>
                <w:color w:val="000000"/>
                <w:szCs w:val="28"/>
              </w:rPr>
              <w:t xml:space="preserve"> </w:t>
            </w:r>
            <w:proofErr w:type="spellStart"/>
            <w:r w:rsidRPr="00E858BA">
              <w:rPr>
                <w:rFonts w:ascii="Times New Roman" w:hAnsi="Times New Roman"/>
                <w:color w:val="000000"/>
                <w:szCs w:val="28"/>
              </w:rPr>
              <w:t>mạch</w:t>
            </w:r>
            <w:proofErr w:type="spellEnd"/>
            <w:r w:rsidRPr="00E858BA">
              <w:rPr>
                <w:rFonts w:ascii="Times New Roman" w:hAnsi="Times New Roman"/>
                <w:color w:val="000000"/>
                <w:szCs w:val="28"/>
              </w:rPr>
              <w:t xml:space="preserve"> </w:t>
            </w:r>
            <w:proofErr w:type="spellStart"/>
            <w:r w:rsidRPr="00E858BA">
              <w:rPr>
                <w:rFonts w:ascii="Times New Roman" w:hAnsi="Times New Roman"/>
                <w:color w:val="000000"/>
                <w:szCs w:val="28"/>
              </w:rPr>
              <w:t>điện</w:t>
            </w:r>
            <w:proofErr w:type="spellEnd"/>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zCs w:val="28"/>
                <w:lang w:val="fr-FR"/>
              </w:rPr>
              <w:t>6</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zCs w:val="28"/>
                <w:lang w:val="vi-VN"/>
              </w:rPr>
              <w:t>3</w:t>
            </w:r>
          </w:p>
        </w:tc>
        <w:tc>
          <w:tcPr>
            <w:tcW w:w="1021"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zCs w:val="28"/>
                <w:lang w:val="vi-VN"/>
              </w:rPr>
              <w:t>2</w:t>
            </w:r>
          </w:p>
        </w:tc>
        <w:tc>
          <w:tcPr>
            <w:tcW w:w="1297" w:type="dxa"/>
            <w:vAlign w:val="bottom"/>
          </w:tcPr>
          <w:p w:rsidR="00E65505" w:rsidRPr="00E858BA" w:rsidRDefault="00E65505" w:rsidP="00E65505">
            <w:pPr>
              <w:jc w:val="right"/>
              <w:rPr>
                <w:rFonts w:ascii="Times New Roman" w:hAnsi="Times New Roman"/>
                <w:color w:val="000000"/>
                <w:szCs w:val="28"/>
              </w:rPr>
            </w:pPr>
            <w:r w:rsidRPr="00E858BA">
              <w:rPr>
                <w:rFonts w:ascii="Times New Roman" w:hAnsi="Times New Roman"/>
                <w:color w:val="000000"/>
                <w:spacing w:val="6"/>
                <w:szCs w:val="28"/>
                <w:lang w:val="fr-FR"/>
              </w:rPr>
              <w:t>1</w:t>
            </w:r>
          </w:p>
        </w:tc>
      </w:tr>
      <w:tr w:rsidR="003A4F22" w:rsidRPr="00BB652E" w:rsidTr="00CF0961">
        <w:tc>
          <w:tcPr>
            <w:tcW w:w="851" w:type="dxa"/>
          </w:tcPr>
          <w:p w:rsidR="003A4F22" w:rsidRPr="00BB652E" w:rsidRDefault="003A4F22" w:rsidP="00433842">
            <w:pPr>
              <w:jc w:val="center"/>
              <w:rPr>
                <w:rFonts w:ascii="Times New Roman" w:hAnsi="Times New Roman"/>
                <w:bCs/>
                <w:color w:val="000000"/>
                <w:szCs w:val="28"/>
                <w:lang w:val="fr-FR"/>
              </w:rPr>
            </w:pPr>
          </w:p>
        </w:tc>
        <w:tc>
          <w:tcPr>
            <w:tcW w:w="4022" w:type="dxa"/>
          </w:tcPr>
          <w:p w:rsidR="003A4F22" w:rsidRPr="00BB652E" w:rsidRDefault="003A4F22" w:rsidP="00433842">
            <w:pPr>
              <w:jc w:val="center"/>
              <w:rPr>
                <w:rFonts w:ascii="Times New Roman" w:hAnsi="Times New Roman"/>
                <w:b/>
                <w:bCs/>
                <w:color w:val="000000"/>
                <w:szCs w:val="28"/>
                <w:lang w:val="de-DE"/>
              </w:rPr>
            </w:pPr>
            <w:proofErr w:type="spellStart"/>
            <w:r w:rsidRPr="00BB652E">
              <w:rPr>
                <w:rFonts w:ascii="Times New Roman" w:hAnsi="Times New Roman"/>
                <w:b/>
                <w:bCs/>
                <w:color w:val="000000"/>
                <w:szCs w:val="28"/>
                <w:lang w:val="fr-FR"/>
              </w:rPr>
              <w:t>Cộng</w:t>
            </w:r>
            <w:proofErr w:type="spellEnd"/>
            <w:r w:rsidRPr="00BB652E">
              <w:rPr>
                <w:rFonts w:ascii="Times New Roman" w:hAnsi="Times New Roman"/>
                <w:b/>
                <w:bCs/>
                <w:color w:val="000000"/>
                <w:szCs w:val="28"/>
                <w:lang w:val="fr-FR"/>
              </w:rPr>
              <w:t>:</w:t>
            </w:r>
          </w:p>
        </w:tc>
        <w:tc>
          <w:tcPr>
            <w:tcW w:w="1021" w:type="dxa"/>
            <w:vAlign w:val="bottom"/>
          </w:tcPr>
          <w:p w:rsidR="003A4F22" w:rsidRPr="00BB652E" w:rsidRDefault="003A4F22" w:rsidP="00433842">
            <w:pPr>
              <w:jc w:val="center"/>
              <w:rPr>
                <w:rFonts w:ascii="Times New Roman" w:hAnsi="Times New Roman"/>
                <w:b/>
                <w:bCs/>
                <w:color w:val="000000"/>
                <w:szCs w:val="28"/>
              </w:rPr>
            </w:pPr>
            <w:r w:rsidRPr="00BB652E">
              <w:rPr>
                <w:rFonts w:ascii="Times New Roman" w:hAnsi="Times New Roman"/>
                <w:b/>
                <w:bCs/>
                <w:color w:val="000000"/>
                <w:spacing w:val="6"/>
                <w:szCs w:val="28"/>
                <w:lang w:val="fr-FR"/>
              </w:rPr>
              <w:t>75</w:t>
            </w:r>
          </w:p>
        </w:tc>
        <w:tc>
          <w:tcPr>
            <w:tcW w:w="1021" w:type="dxa"/>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30</w:t>
            </w:r>
          </w:p>
        </w:tc>
        <w:tc>
          <w:tcPr>
            <w:tcW w:w="1021" w:type="dxa"/>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40</w:t>
            </w:r>
          </w:p>
        </w:tc>
        <w:tc>
          <w:tcPr>
            <w:tcW w:w="1297" w:type="dxa"/>
            <w:vAlign w:val="center"/>
          </w:tcPr>
          <w:p w:rsidR="003A4F22" w:rsidRPr="00BB652E" w:rsidRDefault="003A4F22" w:rsidP="00433842">
            <w:pPr>
              <w:jc w:val="center"/>
              <w:rPr>
                <w:rFonts w:ascii="Times New Roman" w:hAnsi="Times New Roman"/>
                <w:b/>
                <w:bCs/>
                <w:color w:val="000000"/>
                <w:spacing w:val="6"/>
                <w:szCs w:val="28"/>
                <w:lang w:val="fr-FR"/>
              </w:rPr>
            </w:pPr>
            <w:r w:rsidRPr="00BB652E">
              <w:rPr>
                <w:rFonts w:ascii="Times New Roman" w:hAnsi="Times New Roman"/>
                <w:b/>
                <w:bCs/>
                <w:color w:val="000000"/>
                <w:spacing w:val="6"/>
                <w:szCs w:val="28"/>
                <w:lang w:val="fr-FR"/>
              </w:rPr>
              <w:t>5</w:t>
            </w:r>
          </w:p>
        </w:tc>
      </w:tr>
    </w:tbl>
    <w:p w:rsidR="003A4F22" w:rsidRPr="00BB652E" w:rsidRDefault="003A4F22" w:rsidP="003A4F22">
      <w:pPr>
        <w:pStyle w:val="ManhDV"/>
        <w:rPr>
          <w:sz w:val="28"/>
          <w:szCs w:val="28"/>
        </w:rPr>
      </w:pPr>
      <w:r w:rsidRPr="00BB652E">
        <w:rPr>
          <w:sz w:val="28"/>
          <w:szCs w:val="28"/>
        </w:rPr>
        <w:lastRenderedPageBreak/>
        <w:t xml:space="preserve">Ghi chú: </w:t>
      </w:r>
      <w:r w:rsidRPr="00BB652E">
        <w:rPr>
          <w:i/>
          <w:sz w:val="28"/>
          <w:szCs w:val="28"/>
        </w:rPr>
        <w:t>Thời gian kiểm tra lý thuyết được tính vào giờ lý thuyết, kiểm tra thực hành được tính vào giờ thực hành</w:t>
      </w:r>
    </w:p>
    <w:p w:rsidR="00BF78EF" w:rsidRPr="00AE2F05" w:rsidRDefault="00BF78EF" w:rsidP="00BF78EF">
      <w:pPr>
        <w:tabs>
          <w:tab w:val="left" w:pos="946"/>
        </w:tabs>
        <w:jc w:val="both"/>
        <w:rPr>
          <w:rFonts w:ascii="Times New Roman" w:hAnsi="Times New Roman"/>
          <w:bCs/>
          <w:i/>
          <w:szCs w:val="28"/>
          <w:lang w:val="vi-VN" w:eastAsia="ko-KR"/>
        </w:rPr>
      </w:pPr>
      <w:r w:rsidRPr="00AE2F05">
        <w:rPr>
          <w:rFonts w:ascii="Times New Roman" w:hAnsi="Times New Roman"/>
          <w:bCs/>
          <w:i/>
          <w:szCs w:val="28"/>
          <w:lang w:val="vi-VN"/>
        </w:rPr>
        <w:t xml:space="preserve">2. </w:t>
      </w:r>
      <w:r w:rsidRPr="00AE2F05">
        <w:rPr>
          <w:rFonts w:ascii="Times New Roman" w:hAnsi="Times New Roman"/>
          <w:bCs/>
          <w:i/>
          <w:szCs w:val="28"/>
          <w:lang w:val="vi-VN" w:eastAsia="ko-KR"/>
        </w:rPr>
        <w:t>Nội dung chi tiết:</w:t>
      </w:r>
    </w:p>
    <w:p w:rsidR="003A4F22" w:rsidRDefault="003A4F22" w:rsidP="00F5135F">
      <w:pPr>
        <w:ind w:right="-133" w:firstLine="720"/>
        <w:rPr>
          <w:rFonts w:ascii="Times New Roman" w:hAnsi="Times New Roman"/>
          <w:b/>
          <w:bCs/>
          <w:color w:val="000000"/>
          <w:szCs w:val="28"/>
          <w:lang w:val="pl-PL"/>
        </w:rPr>
      </w:pPr>
      <w:r w:rsidRPr="00BB652E">
        <w:rPr>
          <w:rFonts w:ascii="Times New Roman" w:hAnsi="Times New Roman"/>
          <w:b/>
          <w:bCs/>
          <w:color w:val="000000"/>
          <w:szCs w:val="28"/>
          <w:lang w:val="pl-PL"/>
        </w:rPr>
        <w:t xml:space="preserve">Bài 1: </w:t>
      </w:r>
      <w:proofErr w:type="spellStart"/>
      <w:r w:rsidR="00F5135F" w:rsidRPr="00E858BA">
        <w:rPr>
          <w:rFonts w:ascii="Times New Roman" w:hAnsi="Times New Roman"/>
          <w:b/>
          <w:bCs/>
          <w:color w:val="000000"/>
          <w:szCs w:val="28"/>
        </w:rPr>
        <w:t>Làm</w:t>
      </w:r>
      <w:proofErr w:type="spellEnd"/>
      <w:r w:rsidR="00F5135F" w:rsidRPr="00E858BA">
        <w:rPr>
          <w:rFonts w:ascii="Times New Roman" w:hAnsi="Times New Roman"/>
          <w:b/>
          <w:bCs/>
          <w:color w:val="000000"/>
          <w:szCs w:val="28"/>
        </w:rPr>
        <w:t xml:space="preserve"> </w:t>
      </w:r>
      <w:proofErr w:type="spellStart"/>
      <w:r w:rsidR="00F5135F" w:rsidRPr="00E858BA">
        <w:rPr>
          <w:rFonts w:ascii="Times New Roman" w:hAnsi="Times New Roman"/>
          <w:b/>
          <w:bCs/>
          <w:color w:val="000000"/>
          <w:szCs w:val="28"/>
        </w:rPr>
        <w:t>quen</w:t>
      </w:r>
      <w:proofErr w:type="spellEnd"/>
      <w:r w:rsidR="00F5135F" w:rsidRPr="00E858BA">
        <w:rPr>
          <w:rFonts w:ascii="Times New Roman" w:hAnsi="Times New Roman"/>
          <w:b/>
          <w:bCs/>
          <w:color w:val="000000"/>
          <w:szCs w:val="28"/>
        </w:rPr>
        <w:t xml:space="preserve"> </w:t>
      </w:r>
      <w:proofErr w:type="spellStart"/>
      <w:r w:rsidR="00F5135F" w:rsidRPr="00E858BA">
        <w:rPr>
          <w:rFonts w:ascii="Times New Roman" w:hAnsi="Times New Roman"/>
          <w:b/>
          <w:bCs/>
          <w:color w:val="000000"/>
          <w:szCs w:val="28"/>
        </w:rPr>
        <w:t>với</w:t>
      </w:r>
      <w:proofErr w:type="spellEnd"/>
      <w:r w:rsidR="00F5135F" w:rsidRPr="00E858BA">
        <w:rPr>
          <w:rFonts w:ascii="Times New Roman" w:hAnsi="Times New Roman"/>
          <w:b/>
          <w:bCs/>
          <w:color w:val="000000"/>
          <w:szCs w:val="28"/>
        </w:rPr>
        <w:t xml:space="preserve"> </w:t>
      </w:r>
      <w:proofErr w:type="spellStart"/>
      <w:r w:rsidR="00F5135F" w:rsidRPr="00E858BA">
        <w:rPr>
          <w:rFonts w:ascii="Times New Roman" w:hAnsi="Times New Roman"/>
          <w:b/>
          <w:bCs/>
          <w:color w:val="000000"/>
          <w:szCs w:val="28"/>
        </w:rPr>
        <w:t>Altium</w:t>
      </w:r>
      <w:proofErr w:type="spellEnd"/>
      <w:r w:rsidR="00F5135F" w:rsidRPr="00E858BA">
        <w:rPr>
          <w:rFonts w:ascii="Times New Roman" w:hAnsi="Times New Roman"/>
          <w:b/>
          <w:bCs/>
          <w:color w:val="000000"/>
          <w:szCs w:val="28"/>
        </w:rPr>
        <w:t xml:space="preserve"> Designer</w:t>
      </w:r>
    </w:p>
    <w:p w:rsidR="00BF78EF" w:rsidRDefault="00BF78EF" w:rsidP="00BF78EF">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BF78EF" w:rsidRPr="00F918AA" w:rsidRDefault="00BF78EF" w:rsidP="00BF78EF">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Kiến thức:</w:t>
      </w:r>
    </w:p>
    <w:p w:rsidR="00BF78EF" w:rsidRDefault="00F5135F" w:rsidP="00BF78EF">
      <w:pPr>
        <w:pStyle w:val="ListParagraph"/>
        <w:numPr>
          <w:ilvl w:val="1"/>
          <w:numId w:val="4"/>
        </w:numPr>
        <w:tabs>
          <w:tab w:val="left" w:pos="528"/>
        </w:tabs>
        <w:spacing w:line="276" w:lineRule="auto"/>
        <w:jc w:val="both"/>
        <w:rPr>
          <w:bCs/>
          <w:sz w:val="28"/>
          <w:szCs w:val="28"/>
          <w:lang w:val="pl-PL"/>
        </w:rPr>
      </w:pPr>
      <w:r>
        <w:rPr>
          <w:bCs/>
          <w:sz w:val="28"/>
          <w:szCs w:val="28"/>
          <w:lang w:val="pl-PL"/>
        </w:rPr>
        <w:t>Trình bày được các bước cài đặt phần mềm Altium Designer, các khả năng chính của phần mềm.</w:t>
      </w:r>
    </w:p>
    <w:p w:rsidR="00BF78EF" w:rsidRPr="00464891" w:rsidRDefault="00F5135F" w:rsidP="00BF78EF">
      <w:pPr>
        <w:pStyle w:val="ListParagraph"/>
        <w:numPr>
          <w:ilvl w:val="1"/>
          <w:numId w:val="4"/>
        </w:numPr>
        <w:tabs>
          <w:tab w:val="left" w:pos="528"/>
        </w:tabs>
        <w:spacing w:line="276" w:lineRule="auto"/>
        <w:jc w:val="both"/>
        <w:rPr>
          <w:bCs/>
          <w:sz w:val="28"/>
          <w:szCs w:val="28"/>
          <w:lang w:val="pl-PL"/>
        </w:rPr>
      </w:pPr>
      <w:r>
        <w:rPr>
          <w:bCs/>
          <w:sz w:val="28"/>
          <w:szCs w:val="28"/>
          <w:lang w:val="pl-PL"/>
        </w:rPr>
        <w:t>Mô tả đúng cách tạo dự án về thư viện và d</w:t>
      </w:r>
      <w:r w:rsidR="002B7381">
        <w:rPr>
          <w:bCs/>
          <w:sz w:val="28"/>
          <w:szCs w:val="28"/>
          <w:lang w:val="pl-PL"/>
        </w:rPr>
        <w:t>ự án về mạch in PCB trên phần mề</w:t>
      </w:r>
      <w:r>
        <w:rPr>
          <w:bCs/>
          <w:sz w:val="28"/>
          <w:szCs w:val="28"/>
          <w:lang w:val="pl-PL"/>
        </w:rPr>
        <w:t>m Altium Designer.</w:t>
      </w:r>
    </w:p>
    <w:p w:rsidR="00BF78EF" w:rsidRPr="00F918AA" w:rsidRDefault="00BF78EF" w:rsidP="00BF78EF">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Kỹ năng:</w:t>
      </w:r>
    </w:p>
    <w:p w:rsidR="00BF78EF" w:rsidRDefault="00F5135F" w:rsidP="00BF78EF">
      <w:pPr>
        <w:pStyle w:val="ListParagraph"/>
        <w:numPr>
          <w:ilvl w:val="1"/>
          <w:numId w:val="4"/>
        </w:numPr>
        <w:tabs>
          <w:tab w:val="left" w:pos="528"/>
        </w:tabs>
        <w:spacing w:line="276" w:lineRule="auto"/>
        <w:jc w:val="both"/>
        <w:rPr>
          <w:bCs/>
          <w:sz w:val="28"/>
          <w:szCs w:val="28"/>
          <w:lang w:val="pl-PL"/>
        </w:rPr>
      </w:pPr>
      <w:r>
        <w:rPr>
          <w:bCs/>
          <w:sz w:val="28"/>
          <w:szCs w:val="28"/>
          <w:lang w:val="pl-PL"/>
        </w:rPr>
        <w:t>Cài đặt được phần mềm thiết kế mạch trên máy tính.</w:t>
      </w:r>
    </w:p>
    <w:p w:rsidR="00BF78EF" w:rsidRPr="00464891" w:rsidRDefault="002B7381" w:rsidP="00BF78EF">
      <w:pPr>
        <w:pStyle w:val="ListParagraph"/>
        <w:numPr>
          <w:ilvl w:val="1"/>
          <w:numId w:val="4"/>
        </w:numPr>
        <w:tabs>
          <w:tab w:val="left" w:pos="528"/>
        </w:tabs>
        <w:spacing w:line="276" w:lineRule="auto"/>
        <w:jc w:val="both"/>
        <w:rPr>
          <w:bCs/>
          <w:sz w:val="28"/>
          <w:szCs w:val="28"/>
          <w:lang w:val="pl-PL"/>
        </w:rPr>
      </w:pPr>
      <w:r>
        <w:rPr>
          <w:bCs/>
          <w:sz w:val="28"/>
          <w:szCs w:val="28"/>
          <w:lang w:val="pl-PL"/>
        </w:rPr>
        <w:t>Khởi động được phần mềm sau khi đã cài đặt</w:t>
      </w:r>
      <w:r w:rsidR="00BF78EF">
        <w:rPr>
          <w:bCs/>
          <w:sz w:val="28"/>
          <w:szCs w:val="28"/>
          <w:lang w:val="pl-PL"/>
        </w:rPr>
        <w:t>.</w:t>
      </w:r>
    </w:p>
    <w:p w:rsidR="00BF78EF" w:rsidRDefault="002B7381" w:rsidP="00BF78EF">
      <w:pPr>
        <w:pStyle w:val="ListParagraph"/>
        <w:numPr>
          <w:ilvl w:val="1"/>
          <w:numId w:val="4"/>
        </w:numPr>
        <w:spacing w:line="276" w:lineRule="auto"/>
        <w:rPr>
          <w:bCs/>
          <w:sz w:val="28"/>
          <w:szCs w:val="28"/>
          <w:lang w:val="pl-PL"/>
        </w:rPr>
      </w:pPr>
      <w:r>
        <w:rPr>
          <w:bCs/>
          <w:sz w:val="28"/>
          <w:szCs w:val="28"/>
          <w:lang w:val="pl-PL"/>
        </w:rPr>
        <w:t>Tạo đúng thư mục và các file dự án về thư viện và mạch in trên phần mềm.</w:t>
      </w:r>
    </w:p>
    <w:p w:rsidR="00BF78EF" w:rsidRPr="00F918AA" w:rsidRDefault="00BF78EF" w:rsidP="00BF78EF">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Thái độ:</w:t>
      </w:r>
    </w:p>
    <w:p w:rsidR="00BF78EF" w:rsidRPr="004C5DD4" w:rsidRDefault="00BF78EF" w:rsidP="00BF78EF">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3A4F22" w:rsidRDefault="00D83A0A" w:rsidP="00D83A0A">
      <w:pPr>
        <w:rPr>
          <w:rFonts w:ascii="Times New Roman" w:hAnsi="Times New Roman"/>
          <w:i/>
          <w:szCs w:val="28"/>
          <w:lang w:val="pl-PL"/>
        </w:rPr>
      </w:pPr>
      <w:r w:rsidRPr="00AE2F05">
        <w:rPr>
          <w:rFonts w:ascii="Times New Roman" w:hAnsi="Times New Roman"/>
          <w:i/>
          <w:szCs w:val="28"/>
          <w:lang w:val="pl-PL" w:eastAsia="ko-KR"/>
        </w:rPr>
        <w:t xml:space="preserve">Nội dung của bài: </w:t>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t xml:space="preserve">  </w:t>
      </w:r>
      <w:r w:rsidR="005E6FEF">
        <w:rPr>
          <w:rFonts w:ascii="Times New Roman" w:hAnsi="Times New Roman"/>
          <w:i/>
          <w:szCs w:val="28"/>
          <w:lang w:val="pl-PL" w:eastAsia="ko-KR"/>
        </w:rPr>
        <w:t>Thời gian: 9</w:t>
      </w:r>
      <w:r w:rsidRPr="00AE2F05">
        <w:rPr>
          <w:rFonts w:ascii="Times New Roman" w:hAnsi="Times New Roman"/>
          <w:i/>
          <w:szCs w:val="28"/>
          <w:lang w:val="pl-PL" w:eastAsia="ko-KR"/>
        </w:rPr>
        <w:t xml:space="preserve"> giờ</w:t>
      </w:r>
      <w:r w:rsidR="0014472F">
        <w:rPr>
          <w:rFonts w:ascii="Times New Roman" w:hAnsi="Times New Roman"/>
          <w:i/>
          <w:szCs w:val="28"/>
          <w:lang w:val="pl-PL" w:eastAsia="ko-KR"/>
        </w:rPr>
        <w:t xml:space="preserve"> </w:t>
      </w:r>
      <w:r w:rsidR="005E6FEF">
        <w:rPr>
          <w:rFonts w:ascii="Times New Roman" w:hAnsi="Times New Roman"/>
          <w:i/>
          <w:szCs w:val="28"/>
          <w:lang w:val="pl-PL"/>
        </w:rPr>
        <w:t>(LT: 3 giờ; TH:6</w:t>
      </w:r>
      <w:r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5E6FEF" w:rsidRPr="00AE2F05" w:rsidTr="00EB7071">
        <w:trPr>
          <w:trHeight w:val="318"/>
        </w:trPr>
        <w:tc>
          <w:tcPr>
            <w:tcW w:w="5724" w:type="dxa"/>
            <w:vAlign w:val="bottom"/>
          </w:tcPr>
          <w:p w:rsidR="005E6FEF" w:rsidRPr="00E858BA" w:rsidRDefault="005E6FEF" w:rsidP="005E6FEF">
            <w:pPr>
              <w:rPr>
                <w:rFonts w:ascii="Times New Roman" w:hAnsi="Times New Roman"/>
                <w:color w:val="000000"/>
                <w:szCs w:val="28"/>
              </w:rPr>
            </w:pPr>
            <w:r>
              <w:rPr>
                <w:rFonts w:ascii="Times New Roman" w:hAnsi="Times New Roman"/>
                <w:bCs/>
                <w:color w:val="000000"/>
                <w:szCs w:val="28"/>
              </w:rPr>
              <w:t xml:space="preserve">1. </w:t>
            </w:r>
            <w:proofErr w:type="spellStart"/>
            <w:r w:rsidRPr="00E858BA">
              <w:rPr>
                <w:rFonts w:ascii="Times New Roman" w:hAnsi="Times New Roman"/>
                <w:bCs/>
                <w:color w:val="000000"/>
                <w:szCs w:val="28"/>
              </w:rPr>
              <w:t>Giới</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thiệu</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Altium</w:t>
            </w:r>
            <w:proofErr w:type="spellEnd"/>
            <w:r w:rsidRPr="00E858BA">
              <w:rPr>
                <w:rFonts w:ascii="Times New Roman" w:hAnsi="Times New Roman"/>
                <w:bCs/>
                <w:color w:val="000000"/>
                <w:szCs w:val="28"/>
              </w:rPr>
              <w:t xml:space="preserve"> Designer</w:t>
            </w:r>
          </w:p>
        </w:tc>
        <w:tc>
          <w:tcPr>
            <w:tcW w:w="3553" w:type="dxa"/>
          </w:tcPr>
          <w:p w:rsidR="005E6FEF" w:rsidRPr="00AE2F05" w:rsidRDefault="005E6FEF" w:rsidP="005E6FE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1</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5E6FEF" w:rsidRPr="00AE2F05" w:rsidTr="00EB7071">
        <w:trPr>
          <w:trHeight w:val="329"/>
        </w:trPr>
        <w:tc>
          <w:tcPr>
            <w:tcW w:w="5724" w:type="dxa"/>
            <w:vAlign w:val="bottom"/>
          </w:tcPr>
          <w:p w:rsidR="005E6FEF" w:rsidRPr="005E6FEF" w:rsidRDefault="005E6FEF" w:rsidP="005E6FEF">
            <w:pPr>
              <w:rPr>
                <w:rFonts w:ascii="Times New Roman" w:hAnsi="Times New Roman"/>
                <w:color w:val="000000"/>
                <w:szCs w:val="28"/>
                <w:lang w:val="pl-PL"/>
              </w:rPr>
            </w:pPr>
            <w:r w:rsidRPr="005E6FEF">
              <w:rPr>
                <w:rFonts w:ascii="Times New Roman" w:hAnsi="Times New Roman"/>
                <w:bCs/>
                <w:color w:val="000000"/>
                <w:szCs w:val="28"/>
                <w:lang w:val="pl-PL"/>
              </w:rPr>
              <w:t>2. Hướng dẫn cài đặt phần mềm Altium</w:t>
            </w:r>
          </w:p>
        </w:tc>
        <w:tc>
          <w:tcPr>
            <w:tcW w:w="3553" w:type="dxa"/>
          </w:tcPr>
          <w:p w:rsidR="005E6FEF" w:rsidRPr="00AE2F05" w:rsidRDefault="005E6FEF" w:rsidP="005E6FE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4</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5E6FEF" w:rsidRPr="00AE2F05" w:rsidTr="00EB7071">
        <w:trPr>
          <w:trHeight w:val="329"/>
        </w:trPr>
        <w:tc>
          <w:tcPr>
            <w:tcW w:w="5724" w:type="dxa"/>
            <w:vAlign w:val="bottom"/>
          </w:tcPr>
          <w:p w:rsidR="005E6FEF" w:rsidRPr="00E858BA" w:rsidRDefault="005E6FEF" w:rsidP="005E6FEF">
            <w:pPr>
              <w:rPr>
                <w:rFonts w:ascii="Times New Roman" w:hAnsi="Times New Roman"/>
                <w:color w:val="000000"/>
                <w:szCs w:val="28"/>
              </w:rPr>
            </w:pPr>
            <w:r>
              <w:rPr>
                <w:rFonts w:ascii="Times New Roman" w:hAnsi="Times New Roman"/>
                <w:bCs/>
                <w:color w:val="000000"/>
                <w:szCs w:val="28"/>
              </w:rPr>
              <w:t xml:space="preserve">3. </w:t>
            </w:r>
            <w:proofErr w:type="spellStart"/>
            <w:r>
              <w:rPr>
                <w:rFonts w:ascii="Times New Roman" w:hAnsi="Times New Roman"/>
                <w:bCs/>
                <w:color w:val="000000"/>
                <w:szCs w:val="28"/>
              </w:rPr>
              <w:t>Tạo</w:t>
            </w:r>
            <w:proofErr w:type="spellEnd"/>
            <w:r>
              <w:rPr>
                <w:rFonts w:ascii="Times New Roman" w:hAnsi="Times New Roman"/>
                <w:bCs/>
                <w:color w:val="000000"/>
                <w:szCs w:val="28"/>
              </w:rPr>
              <w:t xml:space="preserve"> </w:t>
            </w:r>
            <w:proofErr w:type="spellStart"/>
            <w:r>
              <w:rPr>
                <w:rFonts w:ascii="Times New Roman" w:hAnsi="Times New Roman"/>
                <w:bCs/>
                <w:color w:val="000000"/>
                <w:szCs w:val="28"/>
              </w:rPr>
              <w:t>dự</w:t>
            </w:r>
            <w:proofErr w:type="spellEnd"/>
            <w:r>
              <w:rPr>
                <w:rFonts w:ascii="Times New Roman" w:hAnsi="Times New Roman"/>
                <w:bCs/>
                <w:color w:val="000000"/>
                <w:szCs w:val="28"/>
              </w:rPr>
              <w:t xml:space="preserve"> </w:t>
            </w:r>
            <w:proofErr w:type="spellStart"/>
            <w:r>
              <w:rPr>
                <w:rFonts w:ascii="Times New Roman" w:hAnsi="Times New Roman"/>
                <w:bCs/>
                <w:color w:val="000000"/>
                <w:szCs w:val="28"/>
              </w:rPr>
              <w:t>án</w:t>
            </w:r>
            <w:proofErr w:type="spellEnd"/>
            <w:r>
              <w:rPr>
                <w:rFonts w:ascii="Times New Roman" w:hAnsi="Times New Roman"/>
                <w:bCs/>
                <w:color w:val="000000"/>
                <w:szCs w:val="28"/>
              </w:rPr>
              <w:t xml:space="preserve"> </w:t>
            </w:r>
            <w:proofErr w:type="spellStart"/>
            <w:r w:rsidRPr="00E858BA">
              <w:rPr>
                <w:rFonts w:ascii="Times New Roman" w:hAnsi="Times New Roman"/>
                <w:bCs/>
                <w:color w:val="000000"/>
                <w:szCs w:val="28"/>
              </w:rPr>
              <w:t>làm</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việc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trên</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Altium</w:t>
            </w:r>
            <w:proofErr w:type="spellEnd"/>
            <w:r w:rsidRPr="00E858BA">
              <w:rPr>
                <w:rFonts w:ascii="Times New Roman" w:hAnsi="Times New Roman"/>
                <w:bCs/>
                <w:color w:val="000000"/>
                <w:szCs w:val="28"/>
              </w:rPr>
              <w:t xml:space="preserve"> Designer</w:t>
            </w:r>
          </w:p>
        </w:tc>
        <w:tc>
          <w:tcPr>
            <w:tcW w:w="3553" w:type="dxa"/>
          </w:tcPr>
          <w:p w:rsidR="005E6FEF" w:rsidRPr="00AE2F05" w:rsidRDefault="005E6FEF" w:rsidP="005E6FE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4</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bl>
    <w:p w:rsidR="00D83A0A" w:rsidRPr="00BB652E" w:rsidRDefault="00D83A0A" w:rsidP="00D83A0A">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 xml:space="preserve">Bài 2: </w:t>
      </w:r>
      <w:r w:rsidR="00606410" w:rsidRPr="00606410">
        <w:rPr>
          <w:rFonts w:ascii="Times New Roman" w:hAnsi="Times New Roman"/>
          <w:b/>
          <w:color w:val="000000"/>
          <w:szCs w:val="28"/>
          <w:lang w:val="pl-PL"/>
        </w:rPr>
        <w:t>Tạo một th</w:t>
      </w:r>
      <w:r w:rsidR="00606410" w:rsidRPr="00606410">
        <w:rPr>
          <w:rFonts w:ascii="Times New Roman" w:hAnsi="Times New Roman" w:hint="eastAsia"/>
          <w:b/>
          <w:color w:val="000000"/>
          <w:szCs w:val="28"/>
          <w:lang w:val="pl-PL"/>
        </w:rPr>
        <w:t>ư</w:t>
      </w:r>
      <w:r w:rsidR="00606410" w:rsidRPr="00606410">
        <w:rPr>
          <w:rFonts w:ascii="Times New Roman" w:hAnsi="Times New Roman"/>
          <w:b/>
          <w:color w:val="000000"/>
          <w:szCs w:val="28"/>
          <w:lang w:val="pl-PL"/>
        </w:rPr>
        <w:t xml:space="preserve"> viện linh kiện mới</w:t>
      </w:r>
      <w:r w:rsidR="0014472F">
        <w:rPr>
          <w:rFonts w:ascii="Times New Roman" w:hAnsi="Times New Roman"/>
          <w:b/>
          <w:color w:val="000000"/>
          <w:szCs w:val="28"/>
          <w:lang w:val="pl-PL"/>
        </w:rPr>
        <w:t xml:space="preserve"> (Library)</w:t>
      </w:r>
    </w:p>
    <w:p w:rsidR="00606410" w:rsidRDefault="00606410" w:rsidP="00606410">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606410" w:rsidRPr="00F918AA" w:rsidRDefault="00606410" w:rsidP="00606410">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Kiến thức:</w:t>
      </w:r>
    </w:p>
    <w:p w:rsidR="00606410" w:rsidRDefault="00606410" w:rsidP="00606410">
      <w:pPr>
        <w:pStyle w:val="ListParagraph"/>
        <w:numPr>
          <w:ilvl w:val="1"/>
          <w:numId w:val="4"/>
        </w:numPr>
        <w:tabs>
          <w:tab w:val="left" w:pos="528"/>
        </w:tabs>
        <w:spacing w:line="276" w:lineRule="auto"/>
        <w:jc w:val="both"/>
        <w:rPr>
          <w:bCs/>
          <w:sz w:val="28"/>
          <w:szCs w:val="28"/>
          <w:lang w:val="pl-PL"/>
        </w:rPr>
      </w:pPr>
      <w:r w:rsidRPr="00606410">
        <w:rPr>
          <w:bCs/>
          <w:sz w:val="28"/>
          <w:szCs w:val="28"/>
          <w:lang w:val="pl-PL"/>
        </w:rPr>
        <w:t xml:space="preserve">Trình bày </w:t>
      </w:r>
      <w:r w:rsidRPr="00606410">
        <w:rPr>
          <w:rFonts w:hint="eastAsia"/>
          <w:bCs/>
          <w:sz w:val="28"/>
          <w:szCs w:val="28"/>
          <w:lang w:val="pl-PL"/>
        </w:rPr>
        <w:t>đư</w:t>
      </w:r>
      <w:r w:rsidRPr="00606410">
        <w:rPr>
          <w:bCs/>
          <w:sz w:val="28"/>
          <w:szCs w:val="28"/>
          <w:lang w:val="pl-PL"/>
        </w:rPr>
        <w:t>ợc quy trình xây dựng và một số tiêu chí khi tạo th</w:t>
      </w:r>
      <w:r w:rsidRPr="00606410">
        <w:rPr>
          <w:rFonts w:hint="eastAsia"/>
          <w:bCs/>
          <w:sz w:val="28"/>
          <w:szCs w:val="28"/>
          <w:lang w:val="pl-PL"/>
        </w:rPr>
        <w:t>ư</w:t>
      </w:r>
      <w:r w:rsidRPr="00606410">
        <w:rPr>
          <w:bCs/>
          <w:sz w:val="28"/>
          <w:szCs w:val="28"/>
          <w:lang w:val="pl-PL"/>
        </w:rPr>
        <w:t xml:space="preserve"> viện ng</w:t>
      </w:r>
      <w:r w:rsidRPr="00606410">
        <w:rPr>
          <w:rFonts w:hint="eastAsia"/>
          <w:bCs/>
          <w:sz w:val="28"/>
          <w:szCs w:val="28"/>
          <w:lang w:val="pl-PL"/>
        </w:rPr>
        <w:t>ư</w:t>
      </w:r>
      <w:r w:rsidRPr="00606410">
        <w:rPr>
          <w:bCs/>
          <w:sz w:val="28"/>
          <w:szCs w:val="28"/>
          <w:lang w:val="pl-PL"/>
        </w:rPr>
        <w:t xml:space="preserve">ời dùng cho Altium, </w:t>
      </w:r>
      <w:r w:rsidRPr="00606410">
        <w:rPr>
          <w:rFonts w:hint="eastAsia"/>
          <w:bCs/>
          <w:sz w:val="28"/>
          <w:szCs w:val="28"/>
          <w:lang w:val="pl-PL"/>
        </w:rPr>
        <w:t>đ</w:t>
      </w:r>
      <w:r w:rsidRPr="00606410">
        <w:rPr>
          <w:bCs/>
          <w:sz w:val="28"/>
          <w:szCs w:val="28"/>
          <w:lang w:val="pl-PL"/>
        </w:rPr>
        <w:t>ặc biệt là các yêu cầu thiết kế th</w:t>
      </w:r>
      <w:r w:rsidRPr="00606410">
        <w:rPr>
          <w:rFonts w:hint="eastAsia"/>
          <w:bCs/>
          <w:sz w:val="28"/>
          <w:szCs w:val="28"/>
          <w:lang w:val="pl-PL"/>
        </w:rPr>
        <w:t>ư</w:t>
      </w:r>
      <w:r w:rsidRPr="00606410">
        <w:rPr>
          <w:bCs/>
          <w:sz w:val="28"/>
          <w:szCs w:val="28"/>
          <w:lang w:val="pl-PL"/>
        </w:rPr>
        <w:t xml:space="preserve"> viện nguyên lý cho linh kiện.</w:t>
      </w:r>
    </w:p>
    <w:p w:rsidR="00606410" w:rsidRDefault="00606410" w:rsidP="00606410">
      <w:pPr>
        <w:pStyle w:val="ListParagraph"/>
        <w:numPr>
          <w:ilvl w:val="1"/>
          <w:numId w:val="4"/>
        </w:numPr>
        <w:tabs>
          <w:tab w:val="left" w:pos="528"/>
        </w:tabs>
        <w:spacing w:line="276" w:lineRule="auto"/>
        <w:jc w:val="both"/>
        <w:rPr>
          <w:bCs/>
          <w:sz w:val="28"/>
          <w:szCs w:val="28"/>
          <w:lang w:val="pl-PL"/>
        </w:rPr>
      </w:pPr>
      <w:r>
        <w:rPr>
          <w:bCs/>
          <w:sz w:val="28"/>
          <w:szCs w:val="28"/>
          <w:lang w:val="pl-PL"/>
        </w:rPr>
        <w:t>Mô tả đúng cấu tạo của thư viện nguyên lý, thư viện mạch in của linh kiện.</w:t>
      </w:r>
    </w:p>
    <w:p w:rsidR="00606410" w:rsidRPr="00464891" w:rsidRDefault="00606410" w:rsidP="00606410">
      <w:pPr>
        <w:pStyle w:val="ListParagraph"/>
        <w:numPr>
          <w:ilvl w:val="1"/>
          <w:numId w:val="4"/>
        </w:numPr>
        <w:tabs>
          <w:tab w:val="left" w:pos="528"/>
        </w:tabs>
        <w:spacing w:line="276" w:lineRule="auto"/>
        <w:jc w:val="both"/>
        <w:rPr>
          <w:bCs/>
          <w:sz w:val="28"/>
          <w:szCs w:val="28"/>
          <w:lang w:val="pl-PL"/>
        </w:rPr>
      </w:pPr>
      <w:r>
        <w:rPr>
          <w:bCs/>
          <w:sz w:val="28"/>
          <w:szCs w:val="28"/>
          <w:lang w:val="pl-PL"/>
        </w:rPr>
        <w:t>Phân tích được các thông số vật lý cần thiết để tạo nên thư viện linh kiện từ datasheet linh kiện của nhà sản xuất.</w:t>
      </w:r>
    </w:p>
    <w:p w:rsidR="00606410" w:rsidRPr="00F918AA" w:rsidRDefault="00606410" w:rsidP="00606410">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Kỹ năng:</w:t>
      </w:r>
    </w:p>
    <w:p w:rsidR="00606410" w:rsidRDefault="00606410" w:rsidP="00606410">
      <w:pPr>
        <w:pStyle w:val="ListParagraph"/>
        <w:numPr>
          <w:ilvl w:val="1"/>
          <w:numId w:val="4"/>
        </w:numPr>
        <w:tabs>
          <w:tab w:val="left" w:pos="528"/>
        </w:tabs>
        <w:spacing w:line="276" w:lineRule="auto"/>
        <w:jc w:val="both"/>
        <w:rPr>
          <w:bCs/>
          <w:sz w:val="28"/>
          <w:szCs w:val="28"/>
          <w:lang w:val="pl-PL"/>
        </w:rPr>
      </w:pPr>
      <w:r>
        <w:rPr>
          <w:bCs/>
          <w:sz w:val="28"/>
          <w:szCs w:val="28"/>
          <w:lang w:val="pl-PL"/>
        </w:rPr>
        <w:t>Đọc được các thông số về kích thước cần thiết của linh kiện.</w:t>
      </w:r>
    </w:p>
    <w:p w:rsidR="00606410" w:rsidRPr="00464891" w:rsidRDefault="00606410" w:rsidP="00606410">
      <w:pPr>
        <w:pStyle w:val="ListParagraph"/>
        <w:numPr>
          <w:ilvl w:val="1"/>
          <w:numId w:val="4"/>
        </w:numPr>
        <w:tabs>
          <w:tab w:val="left" w:pos="528"/>
        </w:tabs>
        <w:spacing w:line="276" w:lineRule="auto"/>
        <w:jc w:val="both"/>
        <w:rPr>
          <w:bCs/>
          <w:sz w:val="28"/>
          <w:szCs w:val="28"/>
          <w:lang w:val="pl-PL"/>
        </w:rPr>
      </w:pPr>
      <w:r>
        <w:rPr>
          <w:bCs/>
          <w:sz w:val="28"/>
          <w:szCs w:val="28"/>
          <w:lang w:val="pl-PL"/>
        </w:rPr>
        <w:t xml:space="preserve">Tính toán được các giá trị về độ lớn của </w:t>
      </w:r>
      <w:r w:rsidR="0014472F">
        <w:rPr>
          <w:bCs/>
          <w:sz w:val="28"/>
          <w:szCs w:val="28"/>
          <w:lang w:val="pl-PL"/>
        </w:rPr>
        <w:t>pad hàn và lỗ via để tạo thư viện.</w:t>
      </w:r>
    </w:p>
    <w:p w:rsidR="00606410" w:rsidRDefault="0014472F" w:rsidP="00606410">
      <w:pPr>
        <w:pStyle w:val="ListParagraph"/>
        <w:numPr>
          <w:ilvl w:val="1"/>
          <w:numId w:val="4"/>
        </w:numPr>
        <w:spacing w:line="276" w:lineRule="auto"/>
        <w:rPr>
          <w:bCs/>
          <w:sz w:val="28"/>
          <w:szCs w:val="28"/>
          <w:lang w:val="pl-PL"/>
        </w:rPr>
      </w:pPr>
      <w:r>
        <w:rPr>
          <w:bCs/>
          <w:sz w:val="28"/>
          <w:szCs w:val="28"/>
          <w:lang w:val="pl-PL"/>
        </w:rPr>
        <w:t>Tạo được thư viện nguyên lý, thư viện mạch in, thư viện tích hợp của linh kiện</w:t>
      </w:r>
      <w:r w:rsidR="00381B6B">
        <w:rPr>
          <w:bCs/>
          <w:sz w:val="28"/>
          <w:szCs w:val="28"/>
          <w:lang w:val="pl-PL"/>
        </w:rPr>
        <w:t>.</w:t>
      </w:r>
    </w:p>
    <w:p w:rsidR="00606410" w:rsidRPr="00F918AA" w:rsidRDefault="00606410" w:rsidP="00606410">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Thái độ:</w:t>
      </w:r>
    </w:p>
    <w:p w:rsidR="00606410" w:rsidRPr="004C5DD4" w:rsidRDefault="00606410" w:rsidP="00606410">
      <w:pPr>
        <w:pStyle w:val="ListParagraph"/>
        <w:numPr>
          <w:ilvl w:val="1"/>
          <w:numId w:val="4"/>
        </w:numPr>
        <w:spacing w:line="276" w:lineRule="auto"/>
        <w:rPr>
          <w:bCs/>
          <w:sz w:val="28"/>
          <w:szCs w:val="28"/>
          <w:lang w:val="pl-PL"/>
        </w:rPr>
      </w:pPr>
      <w:r w:rsidRPr="00464891">
        <w:rPr>
          <w:bCs/>
          <w:sz w:val="28"/>
          <w:szCs w:val="28"/>
          <w:lang w:val="pl-PL"/>
        </w:rPr>
        <w:lastRenderedPageBreak/>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606410" w:rsidRDefault="00606410" w:rsidP="00606410">
      <w:pPr>
        <w:rPr>
          <w:rFonts w:ascii="Times New Roman" w:hAnsi="Times New Roman"/>
          <w:i/>
          <w:szCs w:val="28"/>
          <w:lang w:val="pl-PL"/>
        </w:rPr>
      </w:pPr>
      <w:r w:rsidRPr="00AE2F05">
        <w:rPr>
          <w:rFonts w:ascii="Times New Roman" w:hAnsi="Times New Roman"/>
          <w:i/>
          <w:szCs w:val="28"/>
          <w:lang w:val="pl-PL" w:eastAsia="ko-KR"/>
        </w:rPr>
        <w:t xml:space="preserve">Nội dung của bài: </w:t>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t xml:space="preserve">  </w:t>
      </w:r>
      <w:r>
        <w:rPr>
          <w:rFonts w:ascii="Times New Roman" w:hAnsi="Times New Roman"/>
          <w:i/>
          <w:szCs w:val="28"/>
          <w:lang w:val="pl-PL" w:eastAsia="ko-KR"/>
        </w:rPr>
        <w:t>Thời gian: 13</w:t>
      </w:r>
      <w:r w:rsidRPr="00AE2F05">
        <w:rPr>
          <w:rFonts w:ascii="Times New Roman" w:hAnsi="Times New Roman"/>
          <w:i/>
          <w:szCs w:val="28"/>
          <w:lang w:val="pl-PL" w:eastAsia="ko-KR"/>
        </w:rPr>
        <w:t xml:space="preserve"> giờ</w:t>
      </w:r>
      <w:r w:rsidR="0014472F">
        <w:rPr>
          <w:rFonts w:ascii="Times New Roman" w:hAnsi="Times New Roman"/>
          <w:i/>
          <w:szCs w:val="28"/>
          <w:lang w:val="pl-PL" w:eastAsia="ko-KR"/>
        </w:rPr>
        <w:t xml:space="preserve"> </w:t>
      </w:r>
      <w:r>
        <w:rPr>
          <w:rFonts w:ascii="Times New Roman" w:hAnsi="Times New Roman"/>
          <w:i/>
          <w:szCs w:val="28"/>
          <w:lang w:val="pl-PL"/>
        </w:rPr>
        <w:t>(LT: 6 giờ; TH:7</w:t>
      </w:r>
      <w:r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14472F" w:rsidRPr="00AE2F05" w:rsidTr="00E11246">
        <w:trPr>
          <w:trHeight w:val="318"/>
        </w:trPr>
        <w:tc>
          <w:tcPr>
            <w:tcW w:w="5724" w:type="dxa"/>
            <w:vAlign w:val="bottom"/>
          </w:tcPr>
          <w:p w:rsidR="0014472F" w:rsidRPr="00E858BA" w:rsidRDefault="0014472F" w:rsidP="0014472F">
            <w:pPr>
              <w:rPr>
                <w:rFonts w:ascii="Times New Roman" w:hAnsi="Times New Roman"/>
                <w:color w:val="000000"/>
                <w:szCs w:val="28"/>
              </w:rPr>
            </w:pPr>
            <w:r>
              <w:rPr>
                <w:rFonts w:ascii="Times New Roman" w:hAnsi="Times New Roman"/>
                <w:bCs/>
                <w:color w:val="000000"/>
                <w:szCs w:val="28"/>
              </w:rPr>
              <w:t xml:space="preserve">1. </w:t>
            </w:r>
            <w:proofErr w:type="spellStart"/>
            <w:r w:rsidRPr="00E858BA">
              <w:rPr>
                <w:rFonts w:ascii="Times New Roman" w:hAnsi="Times New Roman"/>
                <w:bCs/>
                <w:color w:val="000000"/>
                <w:szCs w:val="28"/>
              </w:rPr>
              <w:t>Tạo</w:t>
            </w:r>
            <w:proofErr w:type="spellEnd"/>
            <w:r w:rsidRPr="00E858BA">
              <w:rPr>
                <w:rFonts w:ascii="Times New Roman" w:hAnsi="Times New Roman"/>
                <w:bCs/>
                <w:color w:val="000000"/>
                <w:szCs w:val="28"/>
              </w:rPr>
              <w:t xml:space="preserve"> project </w:t>
            </w:r>
            <w:proofErr w:type="spellStart"/>
            <w:r w:rsidRPr="00E858BA">
              <w:rPr>
                <w:rFonts w:ascii="Times New Roman" w:hAnsi="Times New Roman"/>
                <w:bCs/>
                <w:color w:val="000000"/>
                <w:szCs w:val="28"/>
              </w:rPr>
              <w:t>thư</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viện</w:t>
            </w:r>
            <w:proofErr w:type="spellEnd"/>
          </w:p>
        </w:tc>
        <w:tc>
          <w:tcPr>
            <w:tcW w:w="3553" w:type="dxa"/>
          </w:tcPr>
          <w:p w:rsidR="0014472F" w:rsidRPr="00AE2F05" w:rsidRDefault="0014472F" w:rsidP="0014472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1</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14472F" w:rsidRPr="00AE2F05" w:rsidTr="00E11246">
        <w:trPr>
          <w:trHeight w:val="329"/>
        </w:trPr>
        <w:tc>
          <w:tcPr>
            <w:tcW w:w="5724" w:type="dxa"/>
            <w:vAlign w:val="bottom"/>
          </w:tcPr>
          <w:p w:rsidR="0014472F" w:rsidRPr="0014472F" w:rsidRDefault="0014472F" w:rsidP="0014472F">
            <w:pPr>
              <w:rPr>
                <w:rFonts w:ascii="Times New Roman" w:hAnsi="Times New Roman"/>
                <w:color w:val="000000"/>
                <w:szCs w:val="28"/>
                <w:lang w:val="pl-PL"/>
              </w:rPr>
            </w:pPr>
            <w:r w:rsidRPr="0014472F">
              <w:rPr>
                <w:rFonts w:ascii="Times New Roman" w:hAnsi="Times New Roman"/>
                <w:bCs/>
                <w:color w:val="000000"/>
                <w:szCs w:val="28"/>
                <w:lang w:val="pl-PL"/>
              </w:rPr>
              <w:t>2. Tạo thư viện nguyên lý cho linh kiện</w:t>
            </w:r>
          </w:p>
        </w:tc>
        <w:tc>
          <w:tcPr>
            <w:tcW w:w="3553" w:type="dxa"/>
          </w:tcPr>
          <w:p w:rsidR="0014472F" w:rsidRPr="00AE2F05" w:rsidRDefault="0014472F" w:rsidP="0014472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5</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14472F" w:rsidRPr="00AE2F05" w:rsidTr="00E11246">
        <w:trPr>
          <w:trHeight w:val="329"/>
        </w:trPr>
        <w:tc>
          <w:tcPr>
            <w:tcW w:w="5724" w:type="dxa"/>
            <w:vAlign w:val="bottom"/>
          </w:tcPr>
          <w:p w:rsidR="0014472F" w:rsidRPr="00E858BA" w:rsidRDefault="0014472F" w:rsidP="0014472F">
            <w:pPr>
              <w:rPr>
                <w:rFonts w:ascii="Times New Roman" w:hAnsi="Times New Roman"/>
                <w:color w:val="000000"/>
                <w:szCs w:val="28"/>
              </w:rPr>
            </w:pPr>
            <w:r>
              <w:rPr>
                <w:rFonts w:ascii="Times New Roman" w:hAnsi="Times New Roman"/>
                <w:bCs/>
                <w:color w:val="000000"/>
                <w:szCs w:val="28"/>
              </w:rPr>
              <w:t xml:space="preserve">3. </w:t>
            </w:r>
            <w:proofErr w:type="spellStart"/>
            <w:r w:rsidRPr="00E858BA">
              <w:rPr>
                <w:rFonts w:ascii="Times New Roman" w:hAnsi="Times New Roman"/>
                <w:bCs/>
                <w:color w:val="000000"/>
                <w:szCs w:val="28"/>
              </w:rPr>
              <w:t>Tạo</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thư</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việ</w:t>
            </w:r>
            <w:r>
              <w:rPr>
                <w:rFonts w:ascii="Times New Roman" w:hAnsi="Times New Roman"/>
                <w:bCs/>
                <w:color w:val="000000"/>
                <w:szCs w:val="28"/>
              </w:rPr>
              <w:t>n</w:t>
            </w:r>
            <w:proofErr w:type="spellEnd"/>
            <w:r>
              <w:rPr>
                <w:rFonts w:ascii="Times New Roman" w:hAnsi="Times New Roman"/>
                <w:bCs/>
                <w:color w:val="000000"/>
                <w:szCs w:val="28"/>
              </w:rPr>
              <w:t xml:space="preserve"> </w:t>
            </w:r>
            <w:proofErr w:type="spellStart"/>
            <w:r>
              <w:rPr>
                <w:rFonts w:ascii="Times New Roman" w:hAnsi="Times New Roman"/>
                <w:bCs/>
                <w:color w:val="000000"/>
                <w:szCs w:val="28"/>
              </w:rPr>
              <w:t>chân</w:t>
            </w:r>
            <w:proofErr w:type="spellEnd"/>
            <w:r>
              <w:rPr>
                <w:rFonts w:ascii="Times New Roman" w:hAnsi="Times New Roman"/>
                <w:bCs/>
                <w:color w:val="000000"/>
                <w:szCs w:val="28"/>
              </w:rPr>
              <w:t xml:space="preserve"> </w:t>
            </w:r>
            <w:proofErr w:type="spellStart"/>
            <w:r>
              <w:rPr>
                <w:rFonts w:ascii="Times New Roman" w:hAnsi="Times New Roman"/>
                <w:bCs/>
                <w:color w:val="000000"/>
                <w:szCs w:val="28"/>
              </w:rPr>
              <w:t>cho</w:t>
            </w:r>
            <w:proofErr w:type="spellEnd"/>
            <w:r>
              <w:rPr>
                <w:rFonts w:ascii="Times New Roman" w:hAnsi="Times New Roman"/>
                <w:bCs/>
                <w:color w:val="000000"/>
                <w:szCs w:val="28"/>
              </w:rPr>
              <w:t xml:space="preserve"> </w:t>
            </w:r>
            <w:proofErr w:type="spellStart"/>
            <w:r>
              <w:rPr>
                <w:rFonts w:ascii="Times New Roman" w:hAnsi="Times New Roman"/>
                <w:bCs/>
                <w:color w:val="000000"/>
                <w:szCs w:val="28"/>
              </w:rPr>
              <w:t>linh</w:t>
            </w:r>
            <w:proofErr w:type="spellEnd"/>
            <w:r>
              <w:rPr>
                <w:rFonts w:ascii="Times New Roman" w:hAnsi="Times New Roman"/>
                <w:bCs/>
                <w:color w:val="000000"/>
                <w:szCs w:val="28"/>
              </w:rPr>
              <w:t xml:space="preserve"> </w:t>
            </w:r>
            <w:proofErr w:type="spellStart"/>
            <w:r>
              <w:rPr>
                <w:rFonts w:ascii="Times New Roman" w:hAnsi="Times New Roman"/>
                <w:bCs/>
                <w:color w:val="000000"/>
                <w:szCs w:val="28"/>
              </w:rPr>
              <w:t>kiện</w:t>
            </w:r>
            <w:proofErr w:type="spellEnd"/>
            <w:r>
              <w:rPr>
                <w:rFonts w:ascii="Times New Roman" w:hAnsi="Times New Roman"/>
                <w:bCs/>
                <w:color w:val="000000"/>
                <w:szCs w:val="28"/>
              </w:rPr>
              <w:t xml:space="preserve"> </w:t>
            </w:r>
          </w:p>
        </w:tc>
        <w:tc>
          <w:tcPr>
            <w:tcW w:w="3553" w:type="dxa"/>
          </w:tcPr>
          <w:p w:rsidR="0014472F" w:rsidRPr="00AE2F05" w:rsidRDefault="0014472F" w:rsidP="0014472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6</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14472F" w:rsidRPr="00AE2F05" w:rsidTr="00E11246">
        <w:trPr>
          <w:trHeight w:val="329"/>
        </w:trPr>
        <w:tc>
          <w:tcPr>
            <w:tcW w:w="5724" w:type="dxa"/>
            <w:vAlign w:val="bottom"/>
          </w:tcPr>
          <w:p w:rsidR="0014472F" w:rsidRPr="00E858BA" w:rsidRDefault="0014472F" w:rsidP="0014472F">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Pr="00E858BA">
              <w:rPr>
                <w:rFonts w:ascii="Times New Roman" w:hAnsi="Times New Roman"/>
                <w:bCs/>
                <w:color w:val="000000"/>
                <w:szCs w:val="28"/>
                <w:lang w:val="fr-FR"/>
              </w:rPr>
              <w:t>Liên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kết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hai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thư</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viện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xuất</w:t>
            </w:r>
            <w:proofErr w:type="spellEnd"/>
            <w:r w:rsidRPr="00E858BA">
              <w:rPr>
                <w:rFonts w:ascii="Times New Roman" w:hAnsi="Times New Roman"/>
                <w:bCs/>
                <w:color w:val="000000"/>
                <w:szCs w:val="28"/>
                <w:lang w:val="fr-FR"/>
              </w:rPr>
              <w:t xml:space="preserve"> file </w:t>
            </w:r>
            <w:proofErr w:type="spellStart"/>
            <w:r w:rsidRPr="00E858BA">
              <w:rPr>
                <w:rFonts w:ascii="Times New Roman" w:hAnsi="Times New Roman"/>
                <w:bCs/>
                <w:color w:val="000000"/>
                <w:szCs w:val="28"/>
                <w:lang w:val="fr-FR"/>
              </w:rPr>
              <w:t>thư</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viện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tích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hợp</w:t>
            </w:r>
            <w:proofErr w:type="spellEnd"/>
          </w:p>
        </w:tc>
        <w:tc>
          <w:tcPr>
            <w:tcW w:w="3553" w:type="dxa"/>
          </w:tcPr>
          <w:p w:rsidR="0014472F" w:rsidRPr="00AE2F05" w:rsidRDefault="0014472F" w:rsidP="0014472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1</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bl>
    <w:p w:rsidR="003A4F22" w:rsidRPr="0014472F" w:rsidRDefault="003A4F22" w:rsidP="003A4F22">
      <w:pPr>
        <w:rPr>
          <w:rFonts w:ascii="Times New Roman" w:hAnsi="Times New Roman"/>
          <w:color w:val="000000"/>
          <w:szCs w:val="28"/>
          <w:lang w:val="pl-PL"/>
        </w:rPr>
      </w:pPr>
    </w:p>
    <w:p w:rsidR="003A4F22" w:rsidRDefault="003A4F22" w:rsidP="003A4F22">
      <w:pPr>
        <w:ind w:right="-133"/>
        <w:rPr>
          <w:rFonts w:ascii="Times New Roman" w:hAnsi="Times New Roman"/>
          <w:b/>
          <w:color w:val="000000"/>
          <w:szCs w:val="28"/>
        </w:rPr>
      </w:pPr>
      <w:r w:rsidRPr="00BB652E">
        <w:rPr>
          <w:rFonts w:ascii="Times New Roman" w:hAnsi="Times New Roman"/>
          <w:b/>
          <w:bCs/>
          <w:color w:val="000000"/>
          <w:szCs w:val="28"/>
          <w:lang w:val="pl-PL"/>
        </w:rPr>
        <w:t xml:space="preserve">Bài 3: </w:t>
      </w:r>
      <w:proofErr w:type="spellStart"/>
      <w:r w:rsidR="008B737C" w:rsidRPr="008B737C">
        <w:rPr>
          <w:rFonts w:ascii="Times New Roman" w:hAnsi="Times New Roman"/>
          <w:b/>
          <w:color w:val="000000"/>
          <w:szCs w:val="28"/>
        </w:rPr>
        <w:t>Thiết</w:t>
      </w:r>
      <w:proofErr w:type="spellEnd"/>
      <w:r w:rsidR="008B737C" w:rsidRPr="008B737C">
        <w:rPr>
          <w:rFonts w:ascii="Times New Roman" w:hAnsi="Times New Roman"/>
          <w:b/>
          <w:color w:val="000000"/>
          <w:szCs w:val="28"/>
        </w:rPr>
        <w:t xml:space="preserve"> </w:t>
      </w:r>
      <w:proofErr w:type="spellStart"/>
      <w:r w:rsidR="008B737C" w:rsidRPr="008B737C">
        <w:rPr>
          <w:rFonts w:ascii="Times New Roman" w:hAnsi="Times New Roman"/>
          <w:b/>
          <w:color w:val="000000"/>
          <w:szCs w:val="28"/>
        </w:rPr>
        <w:t>kế</w:t>
      </w:r>
      <w:proofErr w:type="spellEnd"/>
      <w:r w:rsidR="008B737C" w:rsidRPr="008B737C">
        <w:rPr>
          <w:rFonts w:ascii="Times New Roman" w:hAnsi="Times New Roman"/>
          <w:b/>
          <w:color w:val="000000"/>
          <w:szCs w:val="28"/>
        </w:rPr>
        <w:t xml:space="preserve"> </w:t>
      </w:r>
      <w:proofErr w:type="spellStart"/>
      <w:r w:rsidR="008B737C" w:rsidRPr="008B737C">
        <w:rPr>
          <w:rFonts w:ascii="Times New Roman" w:hAnsi="Times New Roman"/>
          <w:b/>
          <w:color w:val="000000"/>
          <w:szCs w:val="28"/>
        </w:rPr>
        <w:t>mạch</w:t>
      </w:r>
      <w:proofErr w:type="spellEnd"/>
      <w:r w:rsidR="008B737C" w:rsidRPr="008B737C">
        <w:rPr>
          <w:rFonts w:ascii="Times New Roman" w:hAnsi="Times New Roman"/>
          <w:b/>
          <w:color w:val="000000"/>
          <w:szCs w:val="28"/>
        </w:rPr>
        <w:t xml:space="preserve"> </w:t>
      </w:r>
      <w:proofErr w:type="spellStart"/>
      <w:r w:rsidR="008B737C" w:rsidRPr="008B737C">
        <w:rPr>
          <w:rFonts w:ascii="Times New Roman" w:hAnsi="Times New Roman"/>
          <w:b/>
          <w:color w:val="000000"/>
          <w:szCs w:val="28"/>
        </w:rPr>
        <w:t>nguyên</w:t>
      </w:r>
      <w:proofErr w:type="spellEnd"/>
      <w:r w:rsidR="008B737C" w:rsidRPr="008B737C">
        <w:rPr>
          <w:rFonts w:ascii="Times New Roman" w:hAnsi="Times New Roman"/>
          <w:b/>
          <w:color w:val="000000"/>
          <w:szCs w:val="28"/>
        </w:rPr>
        <w:t xml:space="preserve"> </w:t>
      </w:r>
      <w:proofErr w:type="spellStart"/>
      <w:r w:rsidR="008B737C" w:rsidRPr="008B737C">
        <w:rPr>
          <w:rFonts w:ascii="Times New Roman" w:hAnsi="Times New Roman"/>
          <w:b/>
          <w:color w:val="000000"/>
          <w:szCs w:val="28"/>
        </w:rPr>
        <w:t>lý</w:t>
      </w:r>
      <w:proofErr w:type="spellEnd"/>
      <w:r w:rsidR="008B737C" w:rsidRPr="008B737C">
        <w:rPr>
          <w:rFonts w:ascii="Times New Roman" w:hAnsi="Times New Roman"/>
          <w:b/>
          <w:color w:val="000000"/>
          <w:szCs w:val="28"/>
        </w:rPr>
        <w:t xml:space="preserve"> (Schematic)</w:t>
      </w:r>
    </w:p>
    <w:p w:rsidR="008B737C" w:rsidRDefault="008B737C" w:rsidP="008B737C">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8B737C" w:rsidRPr="00F918AA" w:rsidRDefault="008B737C" w:rsidP="008B737C">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Kiến thức:</w:t>
      </w:r>
    </w:p>
    <w:p w:rsidR="008B737C" w:rsidRDefault="00381B6B" w:rsidP="00381B6B">
      <w:pPr>
        <w:pStyle w:val="ListParagraph"/>
        <w:numPr>
          <w:ilvl w:val="1"/>
          <w:numId w:val="4"/>
        </w:numPr>
        <w:tabs>
          <w:tab w:val="left" w:pos="528"/>
        </w:tabs>
        <w:spacing w:line="276" w:lineRule="auto"/>
        <w:jc w:val="both"/>
        <w:rPr>
          <w:bCs/>
          <w:sz w:val="28"/>
          <w:szCs w:val="28"/>
          <w:lang w:val="pl-PL"/>
        </w:rPr>
      </w:pPr>
      <w:r>
        <w:rPr>
          <w:bCs/>
          <w:sz w:val="28"/>
          <w:szCs w:val="28"/>
          <w:lang w:val="pl-PL"/>
        </w:rPr>
        <w:t>T</w:t>
      </w:r>
      <w:r w:rsidRPr="00381B6B">
        <w:rPr>
          <w:bCs/>
          <w:sz w:val="28"/>
          <w:szCs w:val="28"/>
          <w:lang w:val="pl-PL"/>
        </w:rPr>
        <w:t xml:space="preserve">rình bày </w:t>
      </w:r>
      <w:r w:rsidRPr="00381B6B">
        <w:rPr>
          <w:rFonts w:hint="eastAsia"/>
          <w:bCs/>
          <w:sz w:val="28"/>
          <w:szCs w:val="28"/>
          <w:lang w:val="pl-PL"/>
        </w:rPr>
        <w:t>đư</w:t>
      </w:r>
      <w:r w:rsidRPr="00381B6B">
        <w:rPr>
          <w:bCs/>
          <w:sz w:val="28"/>
          <w:szCs w:val="28"/>
          <w:lang w:val="pl-PL"/>
        </w:rPr>
        <w:t>ợc quy trình thiết kế mạch nguyên lý c</w:t>
      </w:r>
      <w:r w:rsidRPr="00381B6B">
        <w:rPr>
          <w:rFonts w:hint="eastAsia"/>
          <w:bCs/>
          <w:sz w:val="28"/>
          <w:szCs w:val="28"/>
          <w:lang w:val="pl-PL"/>
        </w:rPr>
        <w:t>ơ</w:t>
      </w:r>
      <w:r w:rsidRPr="00381B6B">
        <w:rPr>
          <w:bCs/>
          <w:sz w:val="28"/>
          <w:szCs w:val="28"/>
          <w:lang w:val="pl-PL"/>
        </w:rPr>
        <w:t xml:space="preserve"> bản</w:t>
      </w:r>
      <w:r w:rsidR="00904242">
        <w:rPr>
          <w:bCs/>
          <w:sz w:val="28"/>
          <w:szCs w:val="28"/>
          <w:lang w:val="pl-PL"/>
        </w:rPr>
        <w:t>, các quy tắc cơ bản khi thiết kế nguyên lý</w:t>
      </w:r>
      <w:r w:rsidRPr="00381B6B">
        <w:rPr>
          <w:bCs/>
          <w:sz w:val="28"/>
          <w:szCs w:val="28"/>
          <w:lang w:val="pl-PL"/>
        </w:rPr>
        <w:t xml:space="preserve"> và cách thức quản lý tệp dữ liệu hiệu quả</w:t>
      </w:r>
      <w:r w:rsidR="008B737C" w:rsidRPr="00606410">
        <w:rPr>
          <w:bCs/>
          <w:sz w:val="28"/>
          <w:szCs w:val="28"/>
          <w:lang w:val="pl-PL"/>
        </w:rPr>
        <w:t>.</w:t>
      </w:r>
    </w:p>
    <w:p w:rsidR="008B737C" w:rsidRDefault="008B737C" w:rsidP="008B737C">
      <w:pPr>
        <w:pStyle w:val="ListParagraph"/>
        <w:numPr>
          <w:ilvl w:val="1"/>
          <w:numId w:val="4"/>
        </w:numPr>
        <w:tabs>
          <w:tab w:val="left" w:pos="528"/>
        </w:tabs>
        <w:spacing w:line="276" w:lineRule="auto"/>
        <w:jc w:val="both"/>
        <w:rPr>
          <w:bCs/>
          <w:sz w:val="28"/>
          <w:szCs w:val="28"/>
          <w:lang w:val="pl-PL"/>
        </w:rPr>
      </w:pPr>
      <w:r>
        <w:rPr>
          <w:bCs/>
          <w:sz w:val="28"/>
          <w:szCs w:val="28"/>
          <w:lang w:val="pl-PL"/>
        </w:rPr>
        <w:t xml:space="preserve">Mô tả đúng </w:t>
      </w:r>
      <w:r w:rsidR="00381B6B">
        <w:rPr>
          <w:bCs/>
          <w:sz w:val="28"/>
          <w:szCs w:val="28"/>
          <w:lang w:val="pl-PL"/>
        </w:rPr>
        <w:t>các thành phần của mạch nguyên lý.</w:t>
      </w:r>
    </w:p>
    <w:p w:rsidR="008B737C" w:rsidRPr="00464891" w:rsidRDefault="00381B6B" w:rsidP="00381B6B">
      <w:pPr>
        <w:pStyle w:val="ListParagraph"/>
        <w:numPr>
          <w:ilvl w:val="1"/>
          <w:numId w:val="4"/>
        </w:numPr>
        <w:tabs>
          <w:tab w:val="left" w:pos="528"/>
        </w:tabs>
        <w:spacing w:line="276" w:lineRule="auto"/>
        <w:jc w:val="both"/>
        <w:rPr>
          <w:bCs/>
          <w:sz w:val="28"/>
          <w:szCs w:val="28"/>
          <w:lang w:val="pl-PL"/>
        </w:rPr>
      </w:pPr>
      <w:r>
        <w:rPr>
          <w:bCs/>
          <w:sz w:val="28"/>
          <w:szCs w:val="28"/>
          <w:lang w:val="pl-PL"/>
        </w:rPr>
        <w:t>Nhận biết các thanh công cụ thiết kế, kiểm tra</w:t>
      </w:r>
      <w:r w:rsidRPr="00381B6B">
        <w:rPr>
          <w:bCs/>
          <w:sz w:val="28"/>
          <w:szCs w:val="28"/>
          <w:lang w:val="pl-PL"/>
        </w:rPr>
        <w:t xml:space="preserve"> trong môi tr</w:t>
      </w:r>
      <w:r w:rsidRPr="00381B6B">
        <w:rPr>
          <w:rFonts w:hint="eastAsia"/>
          <w:bCs/>
          <w:sz w:val="28"/>
          <w:szCs w:val="28"/>
          <w:lang w:val="pl-PL"/>
        </w:rPr>
        <w:t>ư</w:t>
      </w:r>
      <w:r w:rsidRPr="00381B6B">
        <w:rPr>
          <w:bCs/>
          <w:sz w:val="28"/>
          <w:szCs w:val="28"/>
          <w:lang w:val="pl-PL"/>
        </w:rPr>
        <w:t>ờng thiết kế mạch nguyên lý</w:t>
      </w:r>
      <w:r w:rsidR="008B737C">
        <w:rPr>
          <w:bCs/>
          <w:sz w:val="28"/>
          <w:szCs w:val="28"/>
          <w:lang w:val="pl-PL"/>
        </w:rPr>
        <w:t>.</w:t>
      </w:r>
    </w:p>
    <w:p w:rsidR="008B737C" w:rsidRPr="00F918AA" w:rsidRDefault="008B737C" w:rsidP="008B737C">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Kỹ năng:</w:t>
      </w:r>
    </w:p>
    <w:p w:rsidR="008B737C" w:rsidRDefault="00381B6B" w:rsidP="00381B6B">
      <w:pPr>
        <w:pStyle w:val="ListParagraph"/>
        <w:numPr>
          <w:ilvl w:val="1"/>
          <w:numId w:val="4"/>
        </w:numPr>
        <w:tabs>
          <w:tab w:val="left" w:pos="528"/>
        </w:tabs>
        <w:spacing w:line="276" w:lineRule="auto"/>
        <w:jc w:val="both"/>
        <w:rPr>
          <w:bCs/>
          <w:sz w:val="28"/>
          <w:szCs w:val="28"/>
          <w:lang w:val="pl-PL"/>
        </w:rPr>
      </w:pPr>
      <w:r w:rsidRPr="00381B6B">
        <w:rPr>
          <w:bCs/>
          <w:sz w:val="28"/>
          <w:szCs w:val="28"/>
          <w:lang w:val="pl-PL"/>
        </w:rPr>
        <w:t xml:space="preserve">Chọn lựa </w:t>
      </w:r>
      <w:r w:rsidRPr="00381B6B">
        <w:rPr>
          <w:rFonts w:hint="eastAsia"/>
          <w:bCs/>
          <w:sz w:val="28"/>
          <w:szCs w:val="28"/>
          <w:lang w:val="pl-PL"/>
        </w:rPr>
        <w:t>đư</w:t>
      </w:r>
      <w:r w:rsidRPr="00381B6B">
        <w:rPr>
          <w:bCs/>
          <w:sz w:val="28"/>
          <w:szCs w:val="28"/>
          <w:lang w:val="pl-PL"/>
        </w:rPr>
        <w:t xml:space="preserve">ợc </w:t>
      </w:r>
      <w:r w:rsidRPr="00381B6B">
        <w:rPr>
          <w:rFonts w:hint="eastAsia"/>
          <w:bCs/>
          <w:sz w:val="28"/>
          <w:szCs w:val="28"/>
          <w:lang w:val="pl-PL"/>
        </w:rPr>
        <w:t>đú</w:t>
      </w:r>
      <w:r w:rsidRPr="00381B6B">
        <w:rPr>
          <w:bCs/>
          <w:sz w:val="28"/>
          <w:szCs w:val="28"/>
          <w:lang w:val="pl-PL"/>
        </w:rPr>
        <w:t>ng các th</w:t>
      </w:r>
      <w:r w:rsidRPr="00381B6B">
        <w:rPr>
          <w:rFonts w:hint="eastAsia"/>
          <w:bCs/>
          <w:sz w:val="28"/>
          <w:szCs w:val="28"/>
          <w:lang w:val="pl-PL"/>
        </w:rPr>
        <w:t>ư</w:t>
      </w:r>
      <w:r w:rsidRPr="00381B6B">
        <w:rPr>
          <w:bCs/>
          <w:sz w:val="28"/>
          <w:szCs w:val="28"/>
          <w:lang w:val="pl-PL"/>
        </w:rPr>
        <w:t xml:space="preserve"> viện nguyên lý và th</w:t>
      </w:r>
      <w:r w:rsidRPr="00381B6B">
        <w:rPr>
          <w:rFonts w:hint="eastAsia"/>
          <w:bCs/>
          <w:sz w:val="28"/>
          <w:szCs w:val="28"/>
          <w:lang w:val="pl-PL"/>
        </w:rPr>
        <w:t>ư</w:t>
      </w:r>
      <w:r w:rsidRPr="00381B6B">
        <w:rPr>
          <w:bCs/>
          <w:sz w:val="28"/>
          <w:szCs w:val="28"/>
          <w:lang w:val="pl-PL"/>
        </w:rPr>
        <w:t xml:space="preserve"> viện mạch in của các linh kiện </w:t>
      </w:r>
      <w:r w:rsidRPr="00381B6B">
        <w:rPr>
          <w:rFonts w:hint="eastAsia"/>
          <w:bCs/>
          <w:sz w:val="28"/>
          <w:szCs w:val="28"/>
          <w:lang w:val="pl-PL"/>
        </w:rPr>
        <w:t>đ</w:t>
      </w:r>
      <w:r>
        <w:rPr>
          <w:bCs/>
          <w:sz w:val="28"/>
          <w:szCs w:val="28"/>
          <w:lang w:val="pl-PL"/>
        </w:rPr>
        <w:t>iện tử theo đúng yêu cầu kỹ thuật</w:t>
      </w:r>
      <w:r w:rsidR="008B737C">
        <w:rPr>
          <w:bCs/>
          <w:sz w:val="28"/>
          <w:szCs w:val="28"/>
          <w:lang w:val="pl-PL"/>
        </w:rPr>
        <w:t>.</w:t>
      </w:r>
    </w:p>
    <w:p w:rsidR="008B737C" w:rsidRPr="00464891" w:rsidRDefault="00381B6B" w:rsidP="008B737C">
      <w:pPr>
        <w:pStyle w:val="ListParagraph"/>
        <w:numPr>
          <w:ilvl w:val="1"/>
          <w:numId w:val="4"/>
        </w:numPr>
        <w:tabs>
          <w:tab w:val="left" w:pos="528"/>
        </w:tabs>
        <w:spacing w:line="276" w:lineRule="auto"/>
        <w:jc w:val="both"/>
        <w:rPr>
          <w:bCs/>
          <w:sz w:val="28"/>
          <w:szCs w:val="28"/>
          <w:lang w:val="pl-PL"/>
        </w:rPr>
      </w:pPr>
      <w:r>
        <w:rPr>
          <w:bCs/>
          <w:sz w:val="28"/>
          <w:szCs w:val="28"/>
          <w:lang w:val="pl-PL"/>
        </w:rPr>
        <w:t>Tìm kiếm, thêm các thư viện linh kiện vào phần mềm, các dự án</w:t>
      </w:r>
      <w:r w:rsidR="008B737C">
        <w:rPr>
          <w:bCs/>
          <w:sz w:val="28"/>
          <w:szCs w:val="28"/>
          <w:lang w:val="pl-PL"/>
        </w:rPr>
        <w:t>.</w:t>
      </w:r>
    </w:p>
    <w:p w:rsidR="008B737C" w:rsidRDefault="00381B6B" w:rsidP="008B737C">
      <w:pPr>
        <w:pStyle w:val="ListParagraph"/>
        <w:numPr>
          <w:ilvl w:val="1"/>
          <w:numId w:val="4"/>
        </w:numPr>
        <w:spacing w:line="276" w:lineRule="auto"/>
        <w:rPr>
          <w:bCs/>
          <w:sz w:val="28"/>
          <w:szCs w:val="28"/>
          <w:lang w:val="pl-PL"/>
        </w:rPr>
      </w:pPr>
      <w:r>
        <w:rPr>
          <w:bCs/>
          <w:sz w:val="28"/>
          <w:szCs w:val="28"/>
          <w:lang w:val="pl-PL"/>
        </w:rPr>
        <w:t>Thiết kế được các mạch nguyên lý của các mạch điện tử cơ bản đến phức tạp theo đúng yêu cầu kỹ thuật.</w:t>
      </w:r>
    </w:p>
    <w:p w:rsidR="00381B6B" w:rsidRDefault="008C37DB" w:rsidP="008B737C">
      <w:pPr>
        <w:pStyle w:val="ListParagraph"/>
        <w:numPr>
          <w:ilvl w:val="1"/>
          <w:numId w:val="4"/>
        </w:numPr>
        <w:spacing w:line="276" w:lineRule="auto"/>
        <w:rPr>
          <w:bCs/>
          <w:sz w:val="28"/>
          <w:szCs w:val="28"/>
          <w:lang w:val="pl-PL"/>
        </w:rPr>
      </w:pPr>
      <w:r>
        <w:rPr>
          <w:bCs/>
          <w:sz w:val="28"/>
          <w:szCs w:val="28"/>
          <w:lang w:val="pl-PL"/>
        </w:rPr>
        <w:t xml:space="preserve">Thiết lập, </w:t>
      </w:r>
      <w:r w:rsidR="00202139">
        <w:rPr>
          <w:bCs/>
          <w:sz w:val="28"/>
          <w:szCs w:val="28"/>
          <w:lang w:val="pl-PL"/>
        </w:rPr>
        <w:t>s</w:t>
      </w:r>
      <w:r w:rsidR="00DC67FD">
        <w:rPr>
          <w:bCs/>
          <w:sz w:val="28"/>
          <w:szCs w:val="28"/>
          <w:lang w:val="pl-PL"/>
        </w:rPr>
        <w:t>ử dụng các công cụ</w:t>
      </w:r>
      <w:r w:rsidR="008A5DFF">
        <w:rPr>
          <w:bCs/>
          <w:sz w:val="28"/>
          <w:szCs w:val="28"/>
          <w:lang w:val="pl-PL"/>
        </w:rPr>
        <w:t xml:space="preserve"> thiết kế,</w:t>
      </w:r>
      <w:r w:rsidR="00DC67FD">
        <w:rPr>
          <w:bCs/>
          <w:sz w:val="28"/>
          <w:szCs w:val="28"/>
          <w:lang w:val="pl-PL"/>
        </w:rPr>
        <w:t xml:space="preserve"> kiểm tra và sửa lỗi thiết kế mạch nguyên lý.</w:t>
      </w:r>
    </w:p>
    <w:p w:rsidR="00DC67FD" w:rsidRDefault="00DC67FD" w:rsidP="008B737C">
      <w:pPr>
        <w:pStyle w:val="ListParagraph"/>
        <w:numPr>
          <w:ilvl w:val="1"/>
          <w:numId w:val="4"/>
        </w:numPr>
        <w:spacing w:line="276" w:lineRule="auto"/>
        <w:rPr>
          <w:bCs/>
          <w:sz w:val="28"/>
          <w:szCs w:val="28"/>
          <w:lang w:val="pl-PL"/>
        </w:rPr>
      </w:pPr>
      <w:r>
        <w:rPr>
          <w:bCs/>
          <w:sz w:val="28"/>
          <w:szCs w:val="28"/>
          <w:lang w:val="pl-PL"/>
        </w:rPr>
        <w:t>Quản lý hiệu quả các file dữ liệu của dự án thiết kế nguyên lý.</w:t>
      </w:r>
    </w:p>
    <w:p w:rsidR="008B737C" w:rsidRPr="00F918AA" w:rsidRDefault="008B737C" w:rsidP="008B737C">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Thái độ:</w:t>
      </w:r>
    </w:p>
    <w:p w:rsidR="008B737C" w:rsidRPr="004C5DD4" w:rsidRDefault="008B737C" w:rsidP="008B737C">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8B737C" w:rsidRDefault="008B737C" w:rsidP="008B737C">
      <w:pPr>
        <w:rPr>
          <w:rFonts w:ascii="Times New Roman" w:hAnsi="Times New Roman"/>
          <w:i/>
          <w:szCs w:val="28"/>
          <w:lang w:val="pl-PL"/>
        </w:rPr>
      </w:pPr>
      <w:r w:rsidRPr="00AE2F05">
        <w:rPr>
          <w:rFonts w:ascii="Times New Roman" w:hAnsi="Times New Roman"/>
          <w:i/>
          <w:szCs w:val="28"/>
          <w:lang w:val="pl-PL" w:eastAsia="ko-KR"/>
        </w:rPr>
        <w:t xml:space="preserve">Nội dung của bài: </w:t>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t xml:space="preserve">  </w:t>
      </w:r>
      <w:r>
        <w:rPr>
          <w:rFonts w:ascii="Times New Roman" w:hAnsi="Times New Roman"/>
          <w:i/>
          <w:szCs w:val="28"/>
          <w:lang w:val="pl-PL" w:eastAsia="ko-KR"/>
        </w:rPr>
        <w:t>Thời gian: 13</w:t>
      </w:r>
      <w:r w:rsidRPr="00AE2F05">
        <w:rPr>
          <w:rFonts w:ascii="Times New Roman" w:hAnsi="Times New Roman"/>
          <w:i/>
          <w:szCs w:val="28"/>
          <w:lang w:val="pl-PL" w:eastAsia="ko-KR"/>
        </w:rPr>
        <w:t xml:space="preserve"> giờ</w:t>
      </w:r>
      <w:r>
        <w:rPr>
          <w:rFonts w:ascii="Times New Roman" w:hAnsi="Times New Roman"/>
          <w:i/>
          <w:szCs w:val="28"/>
          <w:lang w:val="pl-PL" w:eastAsia="ko-KR"/>
        </w:rPr>
        <w:t xml:space="preserve"> </w:t>
      </w:r>
      <w:r>
        <w:rPr>
          <w:rFonts w:ascii="Times New Roman" w:hAnsi="Times New Roman"/>
          <w:i/>
          <w:szCs w:val="28"/>
          <w:lang w:val="pl-PL"/>
        </w:rPr>
        <w:t>(LT: 6 giờ; TH:7</w:t>
      </w:r>
      <w:r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81555C" w:rsidRPr="00AE2F05" w:rsidTr="00E11246">
        <w:trPr>
          <w:trHeight w:val="318"/>
        </w:trPr>
        <w:tc>
          <w:tcPr>
            <w:tcW w:w="5724" w:type="dxa"/>
            <w:vAlign w:val="bottom"/>
          </w:tcPr>
          <w:p w:rsidR="0081555C" w:rsidRPr="00E858BA" w:rsidRDefault="0081555C" w:rsidP="0081555C">
            <w:pPr>
              <w:rPr>
                <w:rFonts w:ascii="Times New Roman" w:hAnsi="Times New Roman"/>
                <w:color w:val="000000"/>
                <w:szCs w:val="28"/>
              </w:rPr>
            </w:pPr>
            <w:r>
              <w:rPr>
                <w:rFonts w:ascii="Times New Roman" w:hAnsi="Times New Roman"/>
                <w:color w:val="000000"/>
                <w:szCs w:val="28"/>
              </w:rPr>
              <w:t xml:space="preserve">1. </w:t>
            </w:r>
            <w:proofErr w:type="spellStart"/>
            <w:r w:rsidRPr="00E858BA">
              <w:rPr>
                <w:rFonts w:ascii="Times New Roman" w:hAnsi="Times New Roman"/>
                <w:color w:val="000000"/>
                <w:szCs w:val="28"/>
              </w:rPr>
              <w:t>Tạo</w:t>
            </w:r>
            <w:proofErr w:type="spellEnd"/>
            <w:r w:rsidRPr="00E858BA">
              <w:rPr>
                <w:rFonts w:ascii="Times New Roman" w:hAnsi="Times New Roman"/>
                <w:color w:val="000000"/>
                <w:szCs w:val="28"/>
              </w:rPr>
              <w:t xml:space="preserve"> file </w:t>
            </w:r>
            <w:proofErr w:type="spellStart"/>
            <w:r w:rsidRPr="00E858BA">
              <w:rPr>
                <w:rFonts w:ascii="Times New Roman" w:hAnsi="Times New Roman"/>
                <w:color w:val="000000"/>
                <w:szCs w:val="28"/>
              </w:rPr>
              <w:t>thiết</w:t>
            </w:r>
            <w:proofErr w:type="spellEnd"/>
            <w:r w:rsidRPr="00E858BA">
              <w:rPr>
                <w:rFonts w:ascii="Times New Roman" w:hAnsi="Times New Roman"/>
                <w:color w:val="000000"/>
                <w:szCs w:val="28"/>
              </w:rPr>
              <w:t xml:space="preserve"> </w:t>
            </w:r>
            <w:proofErr w:type="spellStart"/>
            <w:r w:rsidRPr="00E858BA">
              <w:rPr>
                <w:rFonts w:ascii="Times New Roman" w:hAnsi="Times New Roman"/>
                <w:color w:val="000000"/>
                <w:szCs w:val="28"/>
              </w:rPr>
              <w:t>kế</w:t>
            </w:r>
            <w:proofErr w:type="spellEnd"/>
            <w:r w:rsidRPr="00E858BA">
              <w:rPr>
                <w:rFonts w:ascii="Times New Roman" w:hAnsi="Times New Roman"/>
                <w:color w:val="000000"/>
                <w:szCs w:val="28"/>
              </w:rPr>
              <w:t xml:space="preserve"> </w:t>
            </w:r>
            <w:proofErr w:type="spellStart"/>
            <w:r w:rsidRPr="00E858BA">
              <w:rPr>
                <w:rFonts w:ascii="Times New Roman" w:hAnsi="Times New Roman"/>
                <w:color w:val="000000"/>
                <w:szCs w:val="28"/>
              </w:rPr>
              <w:t>mới</w:t>
            </w:r>
            <w:proofErr w:type="spellEnd"/>
            <w:r w:rsidRPr="00E858BA">
              <w:rPr>
                <w:rFonts w:ascii="Times New Roman" w:hAnsi="Times New Roman"/>
                <w:color w:val="000000"/>
                <w:szCs w:val="28"/>
              </w:rPr>
              <w:t xml:space="preserve"> </w:t>
            </w:r>
            <w:proofErr w:type="spellStart"/>
            <w:r w:rsidRPr="00E858BA">
              <w:rPr>
                <w:rFonts w:ascii="Times New Roman" w:hAnsi="Times New Roman"/>
                <w:color w:val="000000"/>
                <w:szCs w:val="28"/>
              </w:rPr>
              <w:t>cho</w:t>
            </w:r>
            <w:proofErr w:type="spellEnd"/>
            <w:r w:rsidRPr="00E858BA">
              <w:rPr>
                <w:rFonts w:ascii="Times New Roman" w:hAnsi="Times New Roman"/>
                <w:color w:val="000000"/>
                <w:szCs w:val="28"/>
              </w:rPr>
              <w:t xml:space="preserve"> projects</w:t>
            </w:r>
          </w:p>
        </w:tc>
        <w:tc>
          <w:tcPr>
            <w:tcW w:w="3553" w:type="dxa"/>
          </w:tcPr>
          <w:p w:rsidR="0081555C" w:rsidRPr="00AE2F05" w:rsidRDefault="0081555C" w:rsidP="0081555C">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1</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81555C" w:rsidRPr="00AE2F05" w:rsidTr="00E11246">
        <w:trPr>
          <w:trHeight w:val="329"/>
        </w:trPr>
        <w:tc>
          <w:tcPr>
            <w:tcW w:w="5724" w:type="dxa"/>
            <w:vAlign w:val="bottom"/>
          </w:tcPr>
          <w:p w:rsidR="0081555C" w:rsidRPr="00E858BA" w:rsidRDefault="0081555C" w:rsidP="0081555C">
            <w:pPr>
              <w:rPr>
                <w:rFonts w:ascii="Times New Roman" w:hAnsi="Times New Roman"/>
                <w:color w:val="000000"/>
                <w:szCs w:val="28"/>
                <w:lang w:val="fr-FR"/>
              </w:rPr>
            </w:pPr>
            <w:r>
              <w:rPr>
                <w:rFonts w:ascii="Times New Roman" w:hAnsi="Times New Roman"/>
                <w:bCs/>
                <w:color w:val="000000"/>
                <w:szCs w:val="28"/>
                <w:lang w:val="fr-FR"/>
              </w:rPr>
              <w:t xml:space="preserve">2. </w:t>
            </w:r>
            <w:proofErr w:type="spellStart"/>
            <w:r w:rsidRPr="00E858BA">
              <w:rPr>
                <w:rFonts w:ascii="Times New Roman" w:hAnsi="Times New Roman"/>
                <w:bCs/>
                <w:color w:val="000000"/>
                <w:szCs w:val="28"/>
                <w:lang w:val="fr-FR"/>
              </w:rPr>
              <w:t>Cửa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sổ</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thiết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kế</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nguyên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lý</w:t>
            </w:r>
            <w:proofErr w:type="spellEnd"/>
          </w:p>
        </w:tc>
        <w:tc>
          <w:tcPr>
            <w:tcW w:w="3553" w:type="dxa"/>
          </w:tcPr>
          <w:p w:rsidR="0081555C" w:rsidRPr="00AE2F05" w:rsidRDefault="00311DFC" w:rsidP="0081555C">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1</w:t>
            </w:r>
            <w:r w:rsidR="0081555C" w:rsidRPr="00AE2F05">
              <w:rPr>
                <w:rFonts w:ascii="Times New Roman" w:hAnsi="Times New Roman"/>
                <w:i/>
                <w:szCs w:val="28"/>
                <w:lang w:eastAsia="ko-KR"/>
              </w:rPr>
              <w:t xml:space="preserve"> </w:t>
            </w:r>
            <w:proofErr w:type="spellStart"/>
            <w:r w:rsidR="0081555C" w:rsidRPr="00AE2F05">
              <w:rPr>
                <w:rFonts w:ascii="Times New Roman" w:hAnsi="Times New Roman"/>
                <w:i/>
                <w:szCs w:val="28"/>
                <w:lang w:eastAsia="ko-KR"/>
              </w:rPr>
              <w:t>giờ</w:t>
            </w:r>
            <w:proofErr w:type="spellEnd"/>
          </w:p>
        </w:tc>
      </w:tr>
      <w:tr w:rsidR="0081555C" w:rsidRPr="00AE2F05" w:rsidTr="00E11246">
        <w:trPr>
          <w:trHeight w:val="329"/>
        </w:trPr>
        <w:tc>
          <w:tcPr>
            <w:tcW w:w="5724" w:type="dxa"/>
            <w:vAlign w:val="bottom"/>
          </w:tcPr>
          <w:p w:rsidR="0081555C" w:rsidRPr="00E858BA" w:rsidRDefault="0081555C" w:rsidP="0081555C">
            <w:pPr>
              <w:rPr>
                <w:rFonts w:ascii="Times New Roman" w:hAnsi="Times New Roman"/>
                <w:color w:val="000000"/>
                <w:szCs w:val="28"/>
                <w:lang w:val="fr-FR"/>
              </w:rPr>
            </w:pPr>
            <w:r>
              <w:rPr>
                <w:rFonts w:ascii="Times New Roman" w:hAnsi="Times New Roman"/>
                <w:bCs/>
                <w:color w:val="000000"/>
                <w:szCs w:val="28"/>
                <w:lang w:val="fr-FR"/>
              </w:rPr>
              <w:t xml:space="preserve">3. </w:t>
            </w:r>
            <w:proofErr w:type="spellStart"/>
            <w:r w:rsidRPr="00E858BA">
              <w:rPr>
                <w:rFonts w:ascii="Times New Roman" w:hAnsi="Times New Roman"/>
                <w:bCs/>
                <w:color w:val="000000"/>
                <w:szCs w:val="28"/>
                <w:lang w:val="fr-FR"/>
              </w:rPr>
              <w:t>Vẽ</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sơ</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đồ</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nguyên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lý</w:t>
            </w:r>
            <w:proofErr w:type="spellEnd"/>
          </w:p>
        </w:tc>
        <w:tc>
          <w:tcPr>
            <w:tcW w:w="3553" w:type="dxa"/>
          </w:tcPr>
          <w:p w:rsidR="0081555C" w:rsidRPr="00AE2F05" w:rsidRDefault="0081555C" w:rsidP="0081555C">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6</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81555C" w:rsidRPr="00AE2F05" w:rsidTr="00E11246">
        <w:trPr>
          <w:trHeight w:val="329"/>
        </w:trPr>
        <w:tc>
          <w:tcPr>
            <w:tcW w:w="5724" w:type="dxa"/>
            <w:vAlign w:val="bottom"/>
          </w:tcPr>
          <w:p w:rsidR="0081555C" w:rsidRPr="00E858BA" w:rsidRDefault="0081555C" w:rsidP="0081555C">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Pr="00E858BA">
              <w:rPr>
                <w:rFonts w:ascii="Times New Roman" w:hAnsi="Times New Roman"/>
                <w:bCs/>
                <w:color w:val="000000"/>
                <w:szCs w:val="28"/>
                <w:lang w:val="fr-FR"/>
              </w:rPr>
              <w:t>Kiểm</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lỗi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nguyên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lý</w:t>
            </w:r>
            <w:proofErr w:type="spellEnd"/>
          </w:p>
        </w:tc>
        <w:tc>
          <w:tcPr>
            <w:tcW w:w="3553" w:type="dxa"/>
          </w:tcPr>
          <w:p w:rsidR="0081555C" w:rsidRPr="00AE2F05" w:rsidRDefault="00311DFC" w:rsidP="0081555C">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5</w:t>
            </w:r>
            <w:r w:rsidR="0081555C" w:rsidRPr="00AE2F05">
              <w:rPr>
                <w:rFonts w:ascii="Times New Roman" w:hAnsi="Times New Roman"/>
                <w:i/>
                <w:szCs w:val="28"/>
                <w:lang w:eastAsia="ko-KR"/>
              </w:rPr>
              <w:t xml:space="preserve"> </w:t>
            </w:r>
            <w:proofErr w:type="spellStart"/>
            <w:r w:rsidR="0081555C" w:rsidRPr="00AE2F05">
              <w:rPr>
                <w:rFonts w:ascii="Times New Roman" w:hAnsi="Times New Roman"/>
                <w:i/>
                <w:szCs w:val="28"/>
                <w:lang w:eastAsia="ko-KR"/>
              </w:rPr>
              <w:t>giờ</w:t>
            </w:r>
            <w:proofErr w:type="spellEnd"/>
          </w:p>
        </w:tc>
      </w:tr>
    </w:tbl>
    <w:p w:rsidR="001A7D47" w:rsidRDefault="001A7D47" w:rsidP="001A7D47">
      <w:pPr>
        <w:ind w:right="-133"/>
        <w:rPr>
          <w:rFonts w:ascii="Times New Roman" w:hAnsi="Times New Roman"/>
          <w:b/>
          <w:bCs/>
          <w:color w:val="000000"/>
          <w:szCs w:val="28"/>
          <w:lang w:val="pl-PL"/>
        </w:rPr>
      </w:pPr>
    </w:p>
    <w:p w:rsidR="001A7D47" w:rsidRDefault="001A7D47" w:rsidP="001A7D47">
      <w:pPr>
        <w:ind w:right="-133"/>
        <w:rPr>
          <w:rFonts w:ascii="Times New Roman" w:hAnsi="Times New Roman"/>
          <w:b/>
          <w:color w:val="000000"/>
          <w:szCs w:val="28"/>
        </w:rPr>
      </w:pPr>
      <w:r>
        <w:rPr>
          <w:rFonts w:ascii="Times New Roman" w:hAnsi="Times New Roman"/>
          <w:b/>
          <w:bCs/>
          <w:color w:val="000000"/>
          <w:szCs w:val="28"/>
          <w:lang w:val="pl-PL"/>
        </w:rPr>
        <w:t>Bài 4</w:t>
      </w:r>
      <w:r w:rsidRPr="00BB652E">
        <w:rPr>
          <w:rFonts w:ascii="Times New Roman" w:hAnsi="Times New Roman"/>
          <w:b/>
          <w:bCs/>
          <w:color w:val="000000"/>
          <w:szCs w:val="28"/>
          <w:lang w:val="pl-PL"/>
        </w:rPr>
        <w:t xml:space="preserve">: </w:t>
      </w:r>
      <w:proofErr w:type="spellStart"/>
      <w:r w:rsidRPr="001A7D47">
        <w:rPr>
          <w:rFonts w:ascii="Times New Roman" w:hAnsi="Times New Roman"/>
          <w:b/>
          <w:color w:val="000000"/>
          <w:szCs w:val="28"/>
        </w:rPr>
        <w:t>Thiết</w:t>
      </w:r>
      <w:proofErr w:type="spellEnd"/>
      <w:r w:rsidRPr="001A7D47">
        <w:rPr>
          <w:rFonts w:ascii="Times New Roman" w:hAnsi="Times New Roman"/>
          <w:b/>
          <w:color w:val="000000"/>
          <w:szCs w:val="28"/>
        </w:rPr>
        <w:t xml:space="preserve"> </w:t>
      </w:r>
      <w:proofErr w:type="spellStart"/>
      <w:r w:rsidRPr="001A7D47">
        <w:rPr>
          <w:rFonts w:ascii="Times New Roman" w:hAnsi="Times New Roman"/>
          <w:b/>
          <w:color w:val="000000"/>
          <w:szCs w:val="28"/>
        </w:rPr>
        <w:t>kế</w:t>
      </w:r>
      <w:proofErr w:type="spellEnd"/>
      <w:r w:rsidRPr="001A7D47">
        <w:rPr>
          <w:rFonts w:ascii="Times New Roman" w:hAnsi="Times New Roman"/>
          <w:b/>
          <w:color w:val="000000"/>
          <w:szCs w:val="28"/>
        </w:rPr>
        <w:t xml:space="preserve"> </w:t>
      </w:r>
      <w:proofErr w:type="spellStart"/>
      <w:r w:rsidRPr="001A7D47">
        <w:rPr>
          <w:rFonts w:ascii="Times New Roman" w:hAnsi="Times New Roman"/>
          <w:b/>
          <w:color w:val="000000"/>
          <w:szCs w:val="28"/>
        </w:rPr>
        <w:t>mạch</w:t>
      </w:r>
      <w:proofErr w:type="spellEnd"/>
      <w:r w:rsidRPr="001A7D47">
        <w:rPr>
          <w:rFonts w:ascii="Times New Roman" w:hAnsi="Times New Roman"/>
          <w:b/>
          <w:color w:val="000000"/>
          <w:szCs w:val="28"/>
        </w:rPr>
        <w:t xml:space="preserve"> in PCB (Printed Circuit Board)</w:t>
      </w:r>
    </w:p>
    <w:p w:rsidR="001A7D47" w:rsidRDefault="001A7D47" w:rsidP="001A7D47">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1A7D47" w:rsidRPr="00F918AA" w:rsidRDefault="001A7D47" w:rsidP="001A7D4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Kiến thức:</w:t>
      </w:r>
    </w:p>
    <w:p w:rsidR="001A7D47" w:rsidRDefault="001A7D47" w:rsidP="00904242">
      <w:pPr>
        <w:pStyle w:val="ListParagraph"/>
        <w:numPr>
          <w:ilvl w:val="1"/>
          <w:numId w:val="4"/>
        </w:numPr>
        <w:tabs>
          <w:tab w:val="left" w:pos="528"/>
        </w:tabs>
        <w:spacing w:line="276" w:lineRule="auto"/>
        <w:jc w:val="both"/>
        <w:rPr>
          <w:bCs/>
          <w:sz w:val="28"/>
          <w:szCs w:val="28"/>
          <w:lang w:val="pl-PL"/>
        </w:rPr>
      </w:pPr>
      <w:r>
        <w:rPr>
          <w:bCs/>
          <w:sz w:val="28"/>
          <w:szCs w:val="28"/>
          <w:lang w:val="pl-PL"/>
        </w:rPr>
        <w:t>T</w:t>
      </w:r>
      <w:r w:rsidRPr="00381B6B">
        <w:rPr>
          <w:bCs/>
          <w:sz w:val="28"/>
          <w:szCs w:val="28"/>
          <w:lang w:val="pl-PL"/>
        </w:rPr>
        <w:t xml:space="preserve">rình bày </w:t>
      </w:r>
      <w:r w:rsidRPr="00381B6B">
        <w:rPr>
          <w:rFonts w:hint="eastAsia"/>
          <w:bCs/>
          <w:sz w:val="28"/>
          <w:szCs w:val="28"/>
          <w:lang w:val="pl-PL"/>
        </w:rPr>
        <w:t>đư</w:t>
      </w:r>
      <w:r w:rsidRPr="00381B6B">
        <w:rPr>
          <w:bCs/>
          <w:sz w:val="28"/>
          <w:szCs w:val="28"/>
          <w:lang w:val="pl-PL"/>
        </w:rPr>
        <w:t xml:space="preserve">ợc quy trình thiết kế mạch </w:t>
      </w:r>
      <w:r w:rsidR="00FC3C34">
        <w:rPr>
          <w:bCs/>
          <w:sz w:val="28"/>
          <w:szCs w:val="28"/>
          <w:lang w:val="pl-PL"/>
        </w:rPr>
        <w:t xml:space="preserve">in PCB </w:t>
      </w:r>
      <w:r w:rsidRPr="00381B6B">
        <w:rPr>
          <w:bCs/>
          <w:sz w:val="28"/>
          <w:szCs w:val="28"/>
          <w:lang w:val="pl-PL"/>
        </w:rPr>
        <w:t>c</w:t>
      </w:r>
      <w:r w:rsidRPr="00381B6B">
        <w:rPr>
          <w:rFonts w:hint="eastAsia"/>
          <w:bCs/>
          <w:sz w:val="28"/>
          <w:szCs w:val="28"/>
          <w:lang w:val="pl-PL"/>
        </w:rPr>
        <w:t>ơ</w:t>
      </w:r>
      <w:r w:rsidRPr="00381B6B">
        <w:rPr>
          <w:bCs/>
          <w:sz w:val="28"/>
          <w:szCs w:val="28"/>
          <w:lang w:val="pl-PL"/>
        </w:rPr>
        <w:t xml:space="preserve"> bản</w:t>
      </w:r>
      <w:r w:rsidR="00904242">
        <w:rPr>
          <w:bCs/>
          <w:sz w:val="28"/>
          <w:szCs w:val="28"/>
          <w:lang w:val="pl-PL"/>
        </w:rPr>
        <w:t xml:space="preserve">, các </w:t>
      </w:r>
      <w:r w:rsidR="00904242" w:rsidRPr="00904242">
        <w:rPr>
          <w:bCs/>
          <w:sz w:val="28"/>
          <w:szCs w:val="28"/>
          <w:lang w:val="pl-PL"/>
        </w:rPr>
        <w:t>tiêu chuẩn công nghiệp c</w:t>
      </w:r>
      <w:r w:rsidR="00904242" w:rsidRPr="00904242">
        <w:rPr>
          <w:rFonts w:hint="eastAsia"/>
          <w:bCs/>
          <w:sz w:val="28"/>
          <w:szCs w:val="28"/>
          <w:lang w:val="pl-PL"/>
        </w:rPr>
        <w:t>ơ</w:t>
      </w:r>
      <w:r w:rsidR="00904242">
        <w:rPr>
          <w:bCs/>
          <w:sz w:val="28"/>
          <w:szCs w:val="28"/>
          <w:lang w:val="pl-PL"/>
        </w:rPr>
        <w:t xml:space="preserve"> bản về thiết kế mạch in </w:t>
      </w:r>
      <w:r w:rsidRPr="00381B6B">
        <w:rPr>
          <w:bCs/>
          <w:sz w:val="28"/>
          <w:szCs w:val="28"/>
          <w:lang w:val="pl-PL"/>
        </w:rPr>
        <w:t xml:space="preserve">và cách thức quản lý tệp dữ liệu </w:t>
      </w:r>
      <w:r w:rsidRPr="00381B6B">
        <w:rPr>
          <w:bCs/>
          <w:sz w:val="28"/>
          <w:szCs w:val="28"/>
          <w:lang w:val="pl-PL"/>
        </w:rPr>
        <w:lastRenderedPageBreak/>
        <w:t>hiệu quả</w:t>
      </w:r>
      <w:r w:rsidRPr="00606410">
        <w:rPr>
          <w:bCs/>
          <w:sz w:val="28"/>
          <w:szCs w:val="28"/>
          <w:lang w:val="pl-PL"/>
        </w:rPr>
        <w:t>.</w:t>
      </w:r>
    </w:p>
    <w:p w:rsidR="001A7D47" w:rsidRDefault="00FC3C34" w:rsidP="001A7D47">
      <w:pPr>
        <w:pStyle w:val="ListParagraph"/>
        <w:numPr>
          <w:ilvl w:val="1"/>
          <w:numId w:val="4"/>
        </w:numPr>
        <w:tabs>
          <w:tab w:val="left" w:pos="528"/>
        </w:tabs>
        <w:spacing w:line="276" w:lineRule="auto"/>
        <w:jc w:val="both"/>
        <w:rPr>
          <w:bCs/>
          <w:sz w:val="28"/>
          <w:szCs w:val="28"/>
          <w:lang w:val="pl-PL"/>
        </w:rPr>
      </w:pPr>
      <w:r>
        <w:rPr>
          <w:bCs/>
          <w:sz w:val="28"/>
          <w:szCs w:val="28"/>
          <w:lang w:val="pl-PL"/>
        </w:rPr>
        <w:t>Mô tả được</w:t>
      </w:r>
      <w:r w:rsidR="001A7D47">
        <w:rPr>
          <w:bCs/>
          <w:sz w:val="28"/>
          <w:szCs w:val="28"/>
          <w:lang w:val="pl-PL"/>
        </w:rPr>
        <w:t xml:space="preserve"> các </w:t>
      </w:r>
      <w:r>
        <w:rPr>
          <w:bCs/>
          <w:sz w:val="28"/>
          <w:szCs w:val="28"/>
          <w:lang w:val="pl-PL"/>
        </w:rPr>
        <w:t>lớp của một mạch in hoàn chỉnh.</w:t>
      </w:r>
    </w:p>
    <w:p w:rsidR="001A7D47" w:rsidRPr="00464891" w:rsidRDefault="001A7D47" w:rsidP="001A7D47">
      <w:pPr>
        <w:pStyle w:val="ListParagraph"/>
        <w:numPr>
          <w:ilvl w:val="1"/>
          <w:numId w:val="4"/>
        </w:numPr>
        <w:tabs>
          <w:tab w:val="left" w:pos="528"/>
        </w:tabs>
        <w:spacing w:line="276" w:lineRule="auto"/>
        <w:jc w:val="both"/>
        <w:rPr>
          <w:bCs/>
          <w:sz w:val="28"/>
          <w:szCs w:val="28"/>
          <w:lang w:val="pl-PL"/>
        </w:rPr>
      </w:pPr>
      <w:r>
        <w:rPr>
          <w:bCs/>
          <w:sz w:val="28"/>
          <w:szCs w:val="28"/>
          <w:lang w:val="pl-PL"/>
        </w:rPr>
        <w:t>Nhận b</w:t>
      </w:r>
      <w:r w:rsidR="00202139">
        <w:rPr>
          <w:bCs/>
          <w:sz w:val="28"/>
          <w:szCs w:val="28"/>
          <w:lang w:val="pl-PL"/>
        </w:rPr>
        <w:t xml:space="preserve">iết các thanh công cụ thiết kế, </w:t>
      </w:r>
      <w:r>
        <w:rPr>
          <w:bCs/>
          <w:sz w:val="28"/>
          <w:szCs w:val="28"/>
          <w:lang w:val="pl-PL"/>
        </w:rPr>
        <w:t>kiểm tra</w:t>
      </w:r>
      <w:r w:rsidRPr="00381B6B">
        <w:rPr>
          <w:bCs/>
          <w:sz w:val="28"/>
          <w:szCs w:val="28"/>
          <w:lang w:val="pl-PL"/>
        </w:rPr>
        <w:t xml:space="preserve"> trong môi tr</w:t>
      </w:r>
      <w:r w:rsidRPr="00381B6B">
        <w:rPr>
          <w:rFonts w:hint="eastAsia"/>
          <w:bCs/>
          <w:sz w:val="28"/>
          <w:szCs w:val="28"/>
          <w:lang w:val="pl-PL"/>
        </w:rPr>
        <w:t>ư</w:t>
      </w:r>
      <w:r w:rsidRPr="00381B6B">
        <w:rPr>
          <w:bCs/>
          <w:sz w:val="28"/>
          <w:szCs w:val="28"/>
          <w:lang w:val="pl-PL"/>
        </w:rPr>
        <w:t xml:space="preserve">ờng thiết kế mạch </w:t>
      </w:r>
      <w:r w:rsidR="00FC3C34">
        <w:rPr>
          <w:bCs/>
          <w:sz w:val="28"/>
          <w:szCs w:val="28"/>
          <w:lang w:val="pl-PL"/>
        </w:rPr>
        <w:t>in</w:t>
      </w:r>
      <w:r>
        <w:rPr>
          <w:bCs/>
          <w:sz w:val="28"/>
          <w:szCs w:val="28"/>
          <w:lang w:val="pl-PL"/>
        </w:rPr>
        <w:t>.</w:t>
      </w:r>
    </w:p>
    <w:p w:rsidR="001A7D47" w:rsidRPr="00F918AA" w:rsidRDefault="001A7D47" w:rsidP="001A7D4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Kỹ năng:</w:t>
      </w:r>
    </w:p>
    <w:p w:rsidR="001A7D47" w:rsidRDefault="00202139" w:rsidP="001A7D47">
      <w:pPr>
        <w:pStyle w:val="ListParagraph"/>
        <w:numPr>
          <w:ilvl w:val="1"/>
          <w:numId w:val="4"/>
        </w:numPr>
        <w:tabs>
          <w:tab w:val="left" w:pos="528"/>
        </w:tabs>
        <w:spacing w:line="276" w:lineRule="auto"/>
        <w:jc w:val="both"/>
        <w:rPr>
          <w:bCs/>
          <w:sz w:val="28"/>
          <w:szCs w:val="28"/>
          <w:lang w:val="pl-PL"/>
        </w:rPr>
      </w:pPr>
      <w:r>
        <w:rPr>
          <w:bCs/>
          <w:sz w:val="28"/>
          <w:szCs w:val="28"/>
          <w:lang w:val="pl-PL"/>
        </w:rPr>
        <w:t>Đọc hiểu các yêu cầu thiết kế cơ bản của mạch in</w:t>
      </w:r>
      <w:r w:rsidR="001A7D47">
        <w:rPr>
          <w:bCs/>
          <w:sz w:val="28"/>
          <w:szCs w:val="28"/>
          <w:lang w:val="pl-PL"/>
        </w:rPr>
        <w:t>.</w:t>
      </w:r>
    </w:p>
    <w:p w:rsidR="001A7D47" w:rsidRPr="00464891" w:rsidRDefault="00596D70" w:rsidP="001A7D47">
      <w:pPr>
        <w:pStyle w:val="ListParagraph"/>
        <w:numPr>
          <w:ilvl w:val="1"/>
          <w:numId w:val="4"/>
        </w:numPr>
        <w:tabs>
          <w:tab w:val="left" w:pos="528"/>
        </w:tabs>
        <w:spacing w:line="276" w:lineRule="auto"/>
        <w:jc w:val="both"/>
        <w:rPr>
          <w:bCs/>
          <w:sz w:val="28"/>
          <w:szCs w:val="28"/>
          <w:lang w:val="pl-PL"/>
        </w:rPr>
      </w:pPr>
      <w:r>
        <w:rPr>
          <w:bCs/>
          <w:sz w:val="28"/>
          <w:szCs w:val="28"/>
          <w:lang w:val="pl-PL"/>
        </w:rPr>
        <w:t>Thiết lập</w:t>
      </w:r>
      <w:r w:rsidR="008A5DFF">
        <w:rPr>
          <w:bCs/>
          <w:sz w:val="28"/>
          <w:szCs w:val="28"/>
          <w:lang w:val="pl-PL"/>
        </w:rPr>
        <w:t xml:space="preserve"> được</w:t>
      </w:r>
      <w:r>
        <w:rPr>
          <w:bCs/>
          <w:sz w:val="28"/>
          <w:szCs w:val="28"/>
          <w:lang w:val="pl-PL"/>
        </w:rPr>
        <w:t xml:space="preserve"> thông số mạch in theo các yêu cầu thiết kế.</w:t>
      </w:r>
    </w:p>
    <w:p w:rsidR="001A7D47" w:rsidRDefault="00596D70" w:rsidP="001A7D47">
      <w:pPr>
        <w:pStyle w:val="ListParagraph"/>
        <w:numPr>
          <w:ilvl w:val="1"/>
          <w:numId w:val="4"/>
        </w:numPr>
        <w:spacing w:line="276" w:lineRule="auto"/>
        <w:rPr>
          <w:bCs/>
          <w:sz w:val="28"/>
          <w:szCs w:val="28"/>
          <w:lang w:val="pl-PL"/>
        </w:rPr>
      </w:pPr>
      <w:r>
        <w:rPr>
          <w:bCs/>
          <w:sz w:val="28"/>
          <w:szCs w:val="28"/>
          <w:lang w:val="pl-PL"/>
        </w:rPr>
        <w:t>Thiết kế được các mạch in</w:t>
      </w:r>
      <w:r w:rsidR="001A7D47">
        <w:rPr>
          <w:bCs/>
          <w:sz w:val="28"/>
          <w:szCs w:val="28"/>
          <w:lang w:val="pl-PL"/>
        </w:rPr>
        <w:t xml:space="preserve"> của các mạch điện tử cơ bản đến phức tạp theo đúng yêu cầu kỹ thuật.</w:t>
      </w:r>
    </w:p>
    <w:p w:rsidR="001A7D47" w:rsidRDefault="001A7D47" w:rsidP="001A7D47">
      <w:pPr>
        <w:pStyle w:val="ListParagraph"/>
        <w:numPr>
          <w:ilvl w:val="1"/>
          <w:numId w:val="4"/>
        </w:numPr>
        <w:spacing w:line="276" w:lineRule="auto"/>
        <w:rPr>
          <w:bCs/>
          <w:sz w:val="28"/>
          <w:szCs w:val="28"/>
          <w:lang w:val="pl-PL"/>
        </w:rPr>
      </w:pPr>
      <w:r>
        <w:rPr>
          <w:bCs/>
          <w:sz w:val="28"/>
          <w:szCs w:val="28"/>
          <w:lang w:val="pl-PL"/>
        </w:rPr>
        <w:t>Sử dụng các công cụ</w:t>
      </w:r>
      <w:r w:rsidR="008A5DFF">
        <w:rPr>
          <w:bCs/>
          <w:sz w:val="28"/>
          <w:szCs w:val="28"/>
          <w:lang w:val="pl-PL"/>
        </w:rPr>
        <w:t xml:space="preserve"> thiết kế,</w:t>
      </w:r>
      <w:r>
        <w:rPr>
          <w:bCs/>
          <w:sz w:val="28"/>
          <w:szCs w:val="28"/>
          <w:lang w:val="pl-PL"/>
        </w:rPr>
        <w:t xml:space="preserve"> kiểm tra và</w:t>
      </w:r>
      <w:r w:rsidR="00596D70">
        <w:rPr>
          <w:bCs/>
          <w:sz w:val="28"/>
          <w:szCs w:val="28"/>
          <w:lang w:val="pl-PL"/>
        </w:rPr>
        <w:t xml:space="preserve"> sửa lỗi thiết kế mạch in</w:t>
      </w:r>
      <w:r>
        <w:rPr>
          <w:bCs/>
          <w:sz w:val="28"/>
          <w:szCs w:val="28"/>
          <w:lang w:val="pl-PL"/>
        </w:rPr>
        <w:t>.</w:t>
      </w:r>
    </w:p>
    <w:p w:rsidR="008A5DFF" w:rsidRDefault="008A5DFF" w:rsidP="001A7D47">
      <w:pPr>
        <w:pStyle w:val="ListParagraph"/>
        <w:numPr>
          <w:ilvl w:val="1"/>
          <w:numId w:val="4"/>
        </w:numPr>
        <w:spacing w:line="276" w:lineRule="auto"/>
        <w:rPr>
          <w:bCs/>
          <w:sz w:val="28"/>
          <w:szCs w:val="28"/>
          <w:lang w:val="pl-PL"/>
        </w:rPr>
      </w:pPr>
      <w:r>
        <w:rPr>
          <w:bCs/>
          <w:sz w:val="28"/>
          <w:szCs w:val="28"/>
          <w:lang w:val="pl-PL"/>
        </w:rPr>
        <w:t>Xuất các file, hình vẽ, dữ liệu phục vụ gia công mạch in.</w:t>
      </w:r>
    </w:p>
    <w:p w:rsidR="001A7D47" w:rsidRDefault="001A7D47" w:rsidP="001A7D47">
      <w:pPr>
        <w:pStyle w:val="ListParagraph"/>
        <w:numPr>
          <w:ilvl w:val="1"/>
          <w:numId w:val="4"/>
        </w:numPr>
        <w:spacing w:line="276" w:lineRule="auto"/>
        <w:rPr>
          <w:bCs/>
          <w:sz w:val="28"/>
          <w:szCs w:val="28"/>
          <w:lang w:val="pl-PL"/>
        </w:rPr>
      </w:pPr>
      <w:r>
        <w:rPr>
          <w:bCs/>
          <w:sz w:val="28"/>
          <w:szCs w:val="28"/>
          <w:lang w:val="pl-PL"/>
        </w:rPr>
        <w:t>Quản lý hiệu quả các file dữ liệu của dự án thiết kế nguyên lý.</w:t>
      </w:r>
    </w:p>
    <w:p w:rsidR="001A7D47" w:rsidRPr="00F918AA" w:rsidRDefault="001A7D47" w:rsidP="001A7D4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Thái độ:</w:t>
      </w:r>
    </w:p>
    <w:p w:rsidR="001A7D47" w:rsidRPr="004C5DD4" w:rsidRDefault="001A7D47" w:rsidP="001A7D47">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1A7D47" w:rsidRDefault="001A7D47" w:rsidP="001A7D47">
      <w:pPr>
        <w:rPr>
          <w:rFonts w:ascii="Times New Roman" w:hAnsi="Times New Roman"/>
          <w:i/>
          <w:szCs w:val="28"/>
          <w:lang w:val="pl-PL"/>
        </w:rPr>
      </w:pPr>
      <w:r w:rsidRPr="00AE2F05">
        <w:rPr>
          <w:rFonts w:ascii="Times New Roman" w:hAnsi="Times New Roman"/>
          <w:i/>
          <w:szCs w:val="28"/>
          <w:lang w:val="pl-PL" w:eastAsia="ko-KR"/>
        </w:rPr>
        <w:t xml:space="preserve">Nội dung của bài: </w:t>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t xml:space="preserve">  </w:t>
      </w:r>
      <w:r w:rsidR="00B57E76">
        <w:rPr>
          <w:rFonts w:ascii="Times New Roman" w:hAnsi="Times New Roman"/>
          <w:i/>
          <w:szCs w:val="28"/>
          <w:lang w:val="pl-PL" w:eastAsia="ko-KR"/>
        </w:rPr>
        <w:t>Thời gian: 19</w:t>
      </w:r>
      <w:r w:rsidRPr="00AE2F05">
        <w:rPr>
          <w:rFonts w:ascii="Times New Roman" w:hAnsi="Times New Roman"/>
          <w:i/>
          <w:szCs w:val="28"/>
          <w:lang w:val="pl-PL" w:eastAsia="ko-KR"/>
        </w:rPr>
        <w:t xml:space="preserve"> giờ</w:t>
      </w:r>
      <w:r>
        <w:rPr>
          <w:rFonts w:ascii="Times New Roman" w:hAnsi="Times New Roman"/>
          <w:i/>
          <w:szCs w:val="28"/>
          <w:lang w:val="pl-PL" w:eastAsia="ko-KR"/>
        </w:rPr>
        <w:t xml:space="preserve"> </w:t>
      </w:r>
      <w:r w:rsidR="00B57E76">
        <w:rPr>
          <w:rFonts w:ascii="Times New Roman" w:hAnsi="Times New Roman"/>
          <w:i/>
          <w:szCs w:val="28"/>
          <w:lang w:val="pl-PL"/>
        </w:rPr>
        <w:t>(LT: 6 giờ; TH:13</w:t>
      </w:r>
      <w:r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8A5DFF" w:rsidRPr="00AE2F05" w:rsidTr="007145C9">
        <w:trPr>
          <w:trHeight w:val="318"/>
        </w:trPr>
        <w:tc>
          <w:tcPr>
            <w:tcW w:w="5724" w:type="dxa"/>
            <w:vAlign w:val="bottom"/>
          </w:tcPr>
          <w:p w:rsidR="008A5DFF" w:rsidRPr="00E858BA" w:rsidRDefault="008A5DFF" w:rsidP="008A5DFF">
            <w:pPr>
              <w:rPr>
                <w:rFonts w:ascii="Times New Roman" w:hAnsi="Times New Roman"/>
                <w:color w:val="000000"/>
                <w:szCs w:val="28"/>
              </w:rPr>
            </w:pPr>
            <w:r>
              <w:rPr>
                <w:rFonts w:ascii="Times New Roman" w:hAnsi="Times New Roman"/>
                <w:bCs/>
                <w:color w:val="000000"/>
                <w:szCs w:val="28"/>
              </w:rPr>
              <w:t xml:space="preserve">1. </w:t>
            </w:r>
            <w:proofErr w:type="spellStart"/>
            <w:r w:rsidRPr="00E858BA">
              <w:rPr>
                <w:rFonts w:ascii="Times New Roman" w:hAnsi="Times New Roman"/>
                <w:bCs/>
                <w:color w:val="000000"/>
                <w:szCs w:val="28"/>
              </w:rPr>
              <w:t>Các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tiêu</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chuẩn</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trong</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mạch</w:t>
            </w:r>
            <w:proofErr w:type="spellEnd"/>
            <w:r w:rsidRPr="00E858BA">
              <w:rPr>
                <w:rFonts w:ascii="Times New Roman" w:hAnsi="Times New Roman"/>
                <w:bCs/>
                <w:color w:val="000000"/>
                <w:szCs w:val="28"/>
              </w:rPr>
              <w:t xml:space="preserve"> in</w:t>
            </w:r>
          </w:p>
        </w:tc>
        <w:tc>
          <w:tcPr>
            <w:tcW w:w="3553" w:type="dxa"/>
          </w:tcPr>
          <w:p w:rsidR="008A5DFF" w:rsidRPr="00AE2F05" w:rsidRDefault="00B57E76" w:rsidP="00B57E76">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gian:2</w:t>
            </w:r>
            <w:r w:rsidR="008A5DFF" w:rsidRPr="00AE2F05">
              <w:rPr>
                <w:rFonts w:ascii="Times New Roman" w:hAnsi="Times New Roman"/>
                <w:i/>
                <w:szCs w:val="28"/>
                <w:lang w:eastAsia="ko-KR"/>
              </w:rPr>
              <w:t xml:space="preserve"> </w:t>
            </w:r>
            <w:proofErr w:type="spellStart"/>
            <w:r w:rsidR="008A5DFF" w:rsidRPr="00AE2F05">
              <w:rPr>
                <w:rFonts w:ascii="Times New Roman" w:hAnsi="Times New Roman"/>
                <w:i/>
                <w:szCs w:val="28"/>
                <w:lang w:eastAsia="ko-KR"/>
              </w:rPr>
              <w:t>giờ</w:t>
            </w:r>
            <w:proofErr w:type="spellEnd"/>
          </w:p>
        </w:tc>
      </w:tr>
      <w:tr w:rsidR="008A5DFF" w:rsidRPr="00AE2F05" w:rsidTr="007145C9">
        <w:trPr>
          <w:trHeight w:val="329"/>
        </w:trPr>
        <w:tc>
          <w:tcPr>
            <w:tcW w:w="5724" w:type="dxa"/>
            <w:vAlign w:val="bottom"/>
          </w:tcPr>
          <w:p w:rsidR="008A5DFF" w:rsidRPr="00E858BA" w:rsidRDefault="008A5DFF" w:rsidP="008A5DFF">
            <w:pPr>
              <w:rPr>
                <w:rFonts w:ascii="Times New Roman" w:hAnsi="Times New Roman"/>
                <w:color w:val="000000"/>
                <w:szCs w:val="28"/>
                <w:lang w:val="fr-FR"/>
              </w:rPr>
            </w:pPr>
            <w:r>
              <w:rPr>
                <w:rFonts w:ascii="Times New Roman" w:hAnsi="Times New Roman"/>
                <w:bCs/>
                <w:color w:val="000000"/>
                <w:szCs w:val="28"/>
                <w:lang w:val="fr-FR"/>
              </w:rPr>
              <w:t xml:space="preserve">2. </w:t>
            </w:r>
            <w:proofErr w:type="spellStart"/>
            <w:r w:rsidRPr="00E858BA">
              <w:rPr>
                <w:rFonts w:ascii="Times New Roman" w:hAnsi="Times New Roman"/>
                <w:bCs/>
                <w:color w:val="000000"/>
                <w:szCs w:val="28"/>
                <w:lang w:val="fr-FR"/>
              </w:rPr>
              <w:t>Sơ</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lược</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về</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môi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trường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thiết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kế</w:t>
            </w:r>
            <w:proofErr w:type="spellEnd"/>
            <w:r w:rsidRPr="00E858BA">
              <w:rPr>
                <w:rFonts w:ascii="Times New Roman" w:hAnsi="Times New Roman"/>
                <w:bCs/>
                <w:color w:val="000000"/>
                <w:szCs w:val="28"/>
                <w:lang w:val="fr-FR"/>
              </w:rPr>
              <w:t xml:space="preserve"> PCB</w:t>
            </w:r>
          </w:p>
        </w:tc>
        <w:tc>
          <w:tcPr>
            <w:tcW w:w="3553" w:type="dxa"/>
          </w:tcPr>
          <w:p w:rsidR="008A5DFF" w:rsidRPr="00AE2F05" w:rsidRDefault="00B57E76" w:rsidP="008A5D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2</w:t>
            </w:r>
            <w:r w:rsidR="008A5DFF" w:rsidRPr="00AE2F05">
              <w:rPr>
                <w:rFonts w:ascii="Times New Roman" w:hAnsi="Times New Roman"/>
                <w:i/>
                <w:szCs w:val="28"/>
                <w:lang w:eastAsia="ko-KR"/>
              </w:rPr>
              <w:t xml:space="preserve"> </w:t>
            </w:r>
            <w:proofErr w:type="spellStart"/>
            <w:r w:rsidR="008A5DFF" w:rsidRPr="00AE2F05">
              <w:rPr>
                <w:rFonts w:ascii="Times New Roman" w:hAnsi="Times New Roman"/>
                <w:i/>
                <w:szCs w:val="28"/>
                <w:lang w:eastAsia="ko-KR"/>
              </w:rPr>
              <w:t>giờ</w:t>
            </w:r>
            <w:proofErr w:type="spellEnd"/>
          </w:p>
        </w:tc>
      </w:tr>
      <w:tr w:rsidR="008A5DFF" w:rsidRPr="00AE2F05" w:rsidTr="007145C9">
        <w:trPr>
          <w:trHeight w:val="329"/>
        </w:trPr>
        <w:tc>
          <w:tcPr>
            <w:tcW w:w="5724" w:type="dxa"/>
            <w:vAlign w:val="bottom"/>
          </w:tcPr>
          <w:p w:rsidR="008A5DFF" w:rsidRPr="00E858BA" w:rsidRDefault="008A5DFF" w:rsidP="008A5DFF">
            <w:pPr>
              <w:rPr>
                <w:rFonts w:ascii="Times New Roman" w:hAnsi="Times New Roman"/>
                <w:color w:val="000000"/>
                <w:szCs w:val="28"/>
              </w:rPr>
            </w:pPr>
            <w:r>
              <w:rPr>
                <w:rFonts w:ascii="Times New Roman" w:hAnsi="Times New Roman"/>
                <w:bCs/>
                <w:color w:val="000000"/>
                <w:szCs w:val="28"/>
              </w:rPr>
              <w:t xml:space="preserve">3.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lập</w:t>
            </w:r>
            <w:proofErr w:type="spellEnd"/>
            <w:r w:rsidRPr="00E858BA">
              <w:rPr>
                <w:rFonts w:ascii="Times New Roman" w:hAnsi="Times New Roman"/>
                <w:bCs/>
                <w:color w:val="000000"/>
                <w:szCs w:val="28"/>
              </w:rPr>
              <w:t xml:space="preserve"> PCB layers, </w:t>
            </w:r>
            <w:proofErr w:type="spellStart"/>
            <w:r w:rsidRPr="00E858BA">
              <w:rPr>
                <w:rFonts w:ascii="Times New Roman" w:hAnsi="Times New Roman"/>
                <w:bCs/>
                <w:color w:val="000000"/>
                <w:szCs w:val="28"/>
              </w:rPr>
              <w:t>các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luật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p>
        </w:tc>
        <w:tc>
          <w:tcPr>
            <w:tcW w:w="3553" w:type="dxa"/>
          </w:tcPr>
          <w:p w:rsidR="008A5DFF" w:rsidRPr="00AE2F05" w:rsidRDefault="008A5DFF" w:rsidP="008A5D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6</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8A5DFF" w:rsidRPr="00AE2F05" w:rsidTr="007145C9">
        <w:trPr>
          <w:trHeight w:val="329"/>
        </w:trPr>
        <w:tc>
          <w:tcPr>
            <w:tcW w:w="5724" w:type="dxa"/>
            <w:vAlign w:val="bottom"/>
          </w:tcPr>
          <w:p w:rsidR="008A5DFF" w:rsidRPr="00E858BA" w:rsidRDefault="008A5DFF" w:rsidP="008A5DFF">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Pr="00E858BA">
              <w:rPr>
                <w:rFonts w:ascii="Times New Roman" w:hAnsi="Times New Roman"/>
                <w:bCs/>
                <w:color w:val="000000"/>
                <w:szCs w:val="28"/>
                <w:lang w:val="fr-FR"/>
              </w:rPr>
              <w:t>Đặt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các</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linh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kiện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dây</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bằng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tay</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tự</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động</w:t>
            </w:r>
            <w:proofErr w:type="spellEnd"/>
          </w:p>
        </w:tc>
        <w:tc>
          <w:tcPr>
            <w:tcW w:w="3553" w:type="dxa"/>
          </w:tcPr>
          <w:p w:rsidR="008A5DFF" w:rsidRPr="00AE2F05" w:rsidRDefault="00B57E76" w:rsidP="008A5D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4</w:t>
            </w:r>
            <w:r w:rsidR="008A5DFF" w:rsidRPr="00AE2F05">
              <w:rPr>
                <w:rFonts w:ascii="Times New Roman" w:hAnsi="Times New Roman"/>
                <w:i/>
                <w:szCs w:val="28"/>
                <w:lang w:eastAsia="ko-KR"/>
              </w:rPr>
              <w:t xml:space="preserve"> </w:t>
            </w:r>
            <w:proofErr w:type="spellStart"/>
            <w:r w:rsidR="008A5DFF" w:rsidRPr="00AE2F05">
              <w:rPr>
                <w:rFonts w:ascii="Times New Roman" w:hAnsi="Times New Roman"/>
                <w:i/>
                <w:szCs w:val="28"/>
                <w:lang w:eastAsia="ko-KR"/>
              </w:rPr>
              <w:t>giờ</w:t>
            </w:r>
            <w:proofErr w:type="spellEnd"/>
          </w:p>
        </w:tc>
      </w:tr>
      <w:tr w:rsidR="00B57E76" w:rsidRPr="00AE2F05" w:rsidTr="007145C9">
        <w:trPr>
          <w:trHeight w:val="329"/>
        </w:trPr>
        <w:tc>
          <w:tcPr>
            <w:tcW w:w="5724" w:type="dxa"/>
            <w:vAlign w:val="bottom"/>
          </w:tcPr>
          <w:p w:rsidR="00B57E76" w:rsidRPr="00E858BA" w:rsidRDefault="00B57E76" w:rsidP="00B57E76">
            <w:pPr>
              <w:rPr>
                <w:rFonts w:ascii="Times New Roman" w:hAnsi="Times New Roman"/>
                <w:color w:val="000000"/>
                <w:szCs w:val="28"/>
                <w:lang w:val="fr-FR"/>
              </w:rPr>
            </w:pPr>
            <w:r>
              <w:rPr>
                <w:rFonts w:ascii="Times New Roman" w:hAnsi="Times New Roman"/>
                <w:bCs/>
                <w:color w:val="000000"/>
                <w:szCs w:val="28"/>
                <w:lang w:val="fr-FR"/>
              </w:rPr>
              <w:t xml:space="preserve">5. </w:t>
            </w:r>
            <w:proofErr w:type="spellStart"/>
            <w:r w:rsidRPr="00E858BA">
              <w:rPr>
                <w:rFonts w:ascii="Times New Roman" w:hAnsi="Times New Roman"/>
                <w:bCs/>
                <w:color w:val="000000"/>
                <w:szCs w:val="28"/>
                <w:lang w:val="fr-FR"/>
              </w:rPr>
              <w:t>Kiểm</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PCB, </w:t>
            </w:r>
            <w:proofErr w:type="spellStart"/>
            <w:r w:rsidRPr="00E858BA">
              <w:rPr>
                <w:rFonts w:ascii="Times New Roman" w:hAnsi="Times New Roman"/>
                <w:bCs/>
                <w:color w:val="000000"/>
                <w:szCs w:val="28"/>
                <w:lang w:val="fr-FR"/>
              </w:rPr>
              <w:t>mô</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phỏng</w:t>
            </w:r>
            <w:proofErr w:type="spellEnd"/>
            <w:r w:rsidRPr="00E858BA">
              <w:rPr>
                <w:rFonts w:ascii="Times New Roman" w:hAnsi="Times New Roman"/>
                <w:bCs/>
                <w:color w:val="000000"/>
                <w:szCs w:val="28"/>
                <w:lang w:val="fr-FR"/>
              </w:rPr>
              <w:t xml:space="preserve"> 3D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xuất</w:t>
            </w:r>
            <w:proofErr w:type="spellEnd"/>
            <w:r w:rsidRPr="00E858BA">
              <w:rPr>
                <w:rFonts w:ascii="Times New Roman" w:hAnsi="Times New Roman"/>
                <w:bCs/>
                <w:color w:val="000000"/>
                <w:szCs w:val="28"/>
                <w:lang w:val="fr-FR"/>
              </w:rPr>
              <w:t xml:space="preserve"> ra file PDF</w:t>
            </w:r>
          </w:p>
        </w:tc>
        <w:tc>
          <w:tcPr>
            <w:tcW w:w="3553" w:type="dxa"/>
          </w:tcPr>
          <w:p w:rsidR="00B57E76" w:rsidRPr="00AE2F05" w:rsidRDefault="00B57E76" w:rsidP="00B57E76">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5</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bl>
    <w:p w:rsidR="003A4F22" w:rsidRPr="00BB652E" w:rsidRDefault="003A4F22" w:rsidP="003A4F22">
      <w:pPr>
        <w:ind w:right="-133"/>
        <w:rPr>
          <w:rFonts w:ascii="Times New Roman" w:hAnsi="Times New Roman"/>
          <w:b/>
          <w:bCs/>
          <w:color w:val="000000"/>
          <w:szCs w:val="28"/>
          <w:lang w:val="pl-PL"/>
        </w:rPr>
      </w:pPr>
    </w:p>
    <w:p w:rsidR="003A4F22" w:rsidRDefault="003A4F22" w:rsidP="003A4F22">
      <w:pPr>
        <w:ind w:right="-133"/>
        <w:rPr>
          <w:rFonts w:ascii="Times New Roman" w:hAnsi="Times New Roman"/>
          <w:b/>
          <w:color w:val="000000"/>
          <w:szCs w:val="28"/>
          <w:lang w:val="pl-PL"/>
        </w:rPr>
      </w:pPr>
      <w:r w:rsidRPr="00BB652E">
        <w:rPr>
          <w:rFonts w:ascii="Times New Roman" w:hAnsi="Times New Roman"/>
          <w:b/>
          <w:bCs/>
          <w:color w:val="000000"/>
          <w:szCs w:val="28"/>
          <w:lang w:val="pl-PL"/>
        </w:rPr>
        <w:t xml:space="preserve">Bài 4: </w:t>
      </w:r>
      <w:r w:rsidRPr="00BB652E">
        <w:rPr>
          <w:rFonts w:ascii="Times New Roman" w:hAnsi="Times New Roman"/>
          <w:b/>
          <w:color w:val="000000"/>
          <w:szCs w:val="28"/>
          <w:lang w:val="pl-PL"/>
        </w:rPr>
        <w:t>Mô phỏng mạch điện</w:t>
      </w:r>
    </w:p>
    <w:p w:rsidR="00B57E76" w:rsidRDefault="00B57E76" w:rsidP="00B57E76">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B57E76" w:rsidRPr="00F918AA" w:rsidRDefault="00B57E76" w:rsidP="00B57E76">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Kiến thức:</w:t>
      </w:r>
    </w:p>
    <w:p w:rsidR="00B57E76" w:rsidRDefault="00B57E76" w:rsidP="00B57E76">
      <w:pPr>
        <w:pStyle w:val="ListParagraph"/>
        <w:numPr>
          <w:ilvl w:val="1"/>
          <w:numId w:val="4"/>
        </w:numPr>
        <w:tabs>
          <w:tab w:val="left" w:pos="528"/>
        </w:tabs>
        <w:spacing w:line="276" w:lineRule="auto"/>
        <w:jc w:val="both"/>
        <w:rPr>
          <w:bCs/>
          <w:sz w:val="28"/>
          <w:szCs w:val="28"/>
          <w:lang w:val="pl-PL"/>
        </w:rPr>
      </w:pPr>
      <w:r>
        <w:rPr>
          <w:bCs/>
          <w:sz w:val="28"/>
          <w:szCs w:val="28"/>
          <w:lang w:val="pl-PL"/>
        </w:rPr>
        <w:t>T</w:t>
      </w:r>
      <w:r w:rsidRPr="00381B6B">
        <w:rPr>
          <w:bCs/>
          <w:sz w:val="28"/>
          <w:szCs w:val="28"/>
          <w:lang w:val="pl-PL"/>
        </w:rPr>
        <w:t xml:space="preserve">rình bày </w:t>
      </w:r>
      <w:r w:rsidRPr="00381B6B">
        <w:rPr>
          <w:rFonts w:hint="eastAsia"/>
          <w:bCs/>
          <w:sz w:val="28"/>
          <w:szCs w:val="28"/>
          <w:lang w:val="pl-PL"/>
        </w:rPr>
        <w:t>đư</w:t>
      </w:r>
      <w:r w:rsidRPr="00381B6B">
        <w:rPr>
          <w:bCs/>
          <w:sz w:val="28"/>
          <w:szCs w:val="28"/>
          <w:lang w:val="pl-PL"/>
        </w:rPr>
        <w:t xml:space="preserve">ợc quy trình thiết kế mạch </w:t>
      </w:r>
      <w:r>
        <w:rPr>
          <w:bCs/>
          <w:sz w:val="28"/>
          <w:szCs w:val="28"/>
          <w:lang w:val="pl-PL"/>
        </w:rPr>
        <w:t xml:space="preserve">in PCB </w:t>
      </w:r>
      <w:r w:rsidRPr="00381B6B">
        <w:rPr>
          <w:bCs/>
          <w:sz w:val="28"/>
          <w:szCs w:val="28"/>
          <w:lang w:val="pl-PL"/>
        </w:rPr>
        <w:t>c</w:t>
      </w:r>
      <w:r w:rsidRPr="00381B6B">
        <w:rPr>
          <w:rFonts w:hint="eastAsia"/>
          <w:bCs/>
          <w:sz w:val="28"/>
          <w:szCs w:val="28"/>
          <w:lang w:val="pl-PL"/>
        </w:rPr>
        <w:t>ơ</w:t>
      </w:r>
      <w:r w:rsidRPr="00381B6B">
        <w:rPr>
          <w:bCs/>
          <w:sz w:val="28"/>
          <w:szCs w:val="28"/>
          <w:lang w:val="pl-PL"/>
        </w:rPr>
        <w:t xml:space="preserve"> bản</w:t>
      </w:r>
      <w:r>
        <w:rPr>
          <w:bCs/>
          <w:sz w:val="28"/>
          <w:szCs w:val="28"/>
          <w:lang w:val="pl-PL"/>
        </w:rPr>
        <w:t xml:space="preserve">, các </w:t>
      </w:r>
      <w:r w:rsidRPr="00904242">
        <w:rPr>
          <w:bCs/>
          <w:sz w:val="28"/>
          <w:szCs w:val="28"/>
          <w:lang w:val="pl-PL"/>
        </w:rPr>
        <w:t>tiêu chuẩn công nghiệp c</w:t>
      </w:r>
      <w:r w:rsidRPr="00904242">
        <w:rPr>
          <w:rFonts w:hint="eastAsia"/>
          <w:bCs/>
          <w:sz w:val="28"/>
          <w:szCs w:val="28"/>
          <w:lang w:val="pl-PL"/>
        </w:rPr>
        <w:t>ơ</w:t>
      </w:r>
      <w:r>
        <w:rPr>
          <w:bCs/>
          <w:sz w:val="28"/>
          <w:szCs w:val="28"/>
          <w:lang w:val="pl-PL"/>
        </w:rPr>
        <w:t xml:space="preserve"> bản về thiết kế mạch in </w:t>
      </w:r>
      <w:r w:rsidRPr="00381B6B">
        <w:rPr>
          <w:bCs/>
          <w:sz w:val="28"/>
          <w:szCs w:val="28"/>
          <w:lang w:val="pl-PL"/>
        </w:rPr>
        <w:t>và cách thức quản lý tệp dữ liệu hiệu quả</w:t>
      </w:r>
      <w:r w:rsidRPr="00606410">
        <w:rPr>
          <w:bCs/>
          <w:sz w:val="28"/>
          <w:szCs w:val="28"/>
          <w:lang w:val="pl-PL"/>
        </w:rPr>
        <w:t>.</w:t>
      </w:r>
    </w:p>
    <w:p w:rsidR="00B57E76" w:rsidRDefault="00B57E76" w:rsidP="00B57E76">
      <w:pPr>
        <w:pStyle w:val="ListParagraph"/>
        <w:numPr>
          <w:ilvl w:val="1"/>
          <w:numId w:val="4"/>
        </w:numPr>
        <w:tabs>
          <w:tab w:val="left" w:pos="528"/>
        </w:tabs>
        <w:spacing w:line="276" w:lineRule="auto"/>
        <w:jc w:val="both"/>
        <w:rPr>
          <w:bCs/>
          <w:sz w:val="28"/>
          <w:szCs w:val="28"/>
          <w:lang w:val="pl-PL"/>
        </w:rPr>
      </w:pPr>
      <w:r>
        <w:rPr>
          <w:bCs/>
          <w:sz w:val="28"/>
          <w:szCs w:val="28"/>
          <w:lang w:val="pl-PL"/>
        </w:rPr>
        <w:t>Mô tả được các lớp của một mạch in hoàn chỉnh.</w:t>
      </w:r>
    </w:p>
    <w:p w:rsidR="00B57E76" w:rsidRPr="00464891" w:rsidRDefault="00B57E76" w:rsidP="00B57E76">
      <w:pPr>
        <w:pStyle w:val="ListParagraph"/>
        <w:numPr>
          <w:ilvl w:val="1"/>
          <w:numId w:val="4"/>
        </w:numPr>
        <w:tabs>
          <w:tab w:val="left" w:pos="528"/>
        </w:tabs>
        <w:spacing w:line="276" w:lineRule="auto"/>
        <w:jc w:val="both"/>
        <w:rPr>
          <w:bCs/>
          <w:sz w:val="28"/>
          <w:szCs w:val="28"/>
          <w:lang w:val="pl-PL"/>
        </w:rPr>
      </w:pPr>
      <w:r>
        <w:rPr>
          <w:bCs/>
          <w:sz w:val="28"/>
          <w:szCs w:val="28"/>
          <w:lang w:val="pl-PL"/>
        </w:rPr>
        <w:t>Nhận biết các thanh công cụ thiết kế, kiểm tra</w:t>
      </w:r>
      <w:r w:rsidRPr="00381B6B">
        <w:rPr>
          <w:bCs/>
          <w:sz w:val="28"/>
          <w:szCs w:val="28"/>
          <w:lang w:val="pl-PL"/>
        </w:rPr>
        <w:t xml:space="preserve"> trong môi tr</w:t>
      </w:r>
      <w:r w:rsidRPr="00381B6B">
        <w:rPr>
          <w:rFonts w:hint="eastAsia"/>
          <w:bCs/>
          <w:sz w:val="28"/>
          <w:szCs w:val="28"/>
          <w:lang w:val="pl-PL"/>
        </w:rPr>
        <w:t>ư</w:t>
      </w:r>
      <w:r w:rsidRPr="00381B6B">
        <w:rPr>
          <w:bCs/>
          <w:sz w:val="28"/>
          <w:szCs w:val="28"/>
          <w:lang w:val="pl-PL"/>
        </w:rPr>
        <w:t xml:space="preserve">ờng thiết kế mạch </w:t>
      </w:r>
      <w:r>
        <w:rPr>
          <w:bCs/>
          <w:sz w:val="28"/>
          <w:szCs w:val="28"/>
          <w:lang w:val="pl-PL"/>
        </w:rPr>
        <w:t>in.</w:t>
      </w:r>
    </w:p>
    <w:p w:rsidR="00B57E76" w:rsidRPr="00F918AA" w:rsidRDefault="00B57E76" w:rsidP="00B57E76">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Kỹ năng:</w:t>
      </w:r>
    </w:p>
    <w:p w:rsidR="00B57E76" w:rsidRDefault="00B57E76" w:rsidP="00B57E76">
      <w:pPr>
        <w:pStyle w:val="ListParagraph"/>
        <w:numPr>
          <w:ilvl w:val="1"/>
          <w:numId w:val="4"/>
        </w:numPr>
        <w:tabs>
          <w:tab w:val="left" w:pos="528"/>
        </w:tabs>
        <w:spacing w:line="276" w:lineRule="auto"/>
        <w:jc w:val="both"/>
        <w:rPr>
          <w:bCs/>
          <w:sz w:val="28"/>
          <w:szCs w:val="28"/>
          <w:lang w:val="pl-PL"/>
        </w:rPr>
      </w:pPr>
      <w:r>
        <w:rPr>
          <w:bCs/>
          <w:sz w:val="28"/>
          <w:szCs w:val="28"/>
          <w:lang w:val="pl-PL"/>
        </w:rPr>
        <w:t>Đọc hiểu các yêu cầu thiết kế cơ bản của mạch in.</w:t>
      </w:r>
    </w:p>
    <w:p w:rsidR="00B57E76" w:rsidRPr="00464891" w:rsidRDefault="00B57E76" w:rsidP="00B57E76">
      <w:pPr>
        <w:pStyle w:val="ListParagraph"/>
        <w:numPr>
          <w:ilvl w:val="1"/>
          <w:numId w:val="4"/>
        </w:numPr>
        <w:tabs>
          <w:tab w:val="left" w:pos="528"/>
        </w:tabs>
        <w:spacing w:line="276" w:lineRule="auto"/>
        <w:jc w:val="both"/>
        <w:rPr>
          <w:bCs/>
          <w:sz w:val="28"/>
          <w:szCs w:val="28"/>
          <w:lang w:val="pl-PL"/>
        </w:rPr>
      </w:pPr>
      <w:r>
        <w:rPr>
          <w:bCs/>
          <w:sz w:val="28"/>
          <w:szCs w:val="28"/>
          <w:lang w:val="pl-PL"/>
        </w:rPr>
        <w:t>Thiết lập được thông số mạch in theo các yêu cầu thiết kế.</w:t>
      </w:r>
    </w:p>
    <w:p w:rsidR="00B57E76" w:rsidRDefault="00B57E76" w:rsidP="00B57E76">
      <w:pPr>
        <w:pStyle w:val="ListParagraph"/>
        <w:numPr>
          <w:ilvl w:val="1"/>
          <w:numId w:val="4"/>
        </w:numPr>
        <w:spacing w:line="276" w:lineRule="auto"/>
        <w:rPr>
          <w:bCs/>
          <w:sz w:val="28"/>
          <w:szCs w:val="28"/>
          <w:lang w:val="pl-PL"/>
        </w:rPr>
      </w:pPr>
      <w:r>
        <w:rPr>
          <w:bCs/>
          <w:sz w:val="28"/>
          <w:szCs w:val="28"/>
          <w:lang w:val="pl-PL"/>
        </w:rPr>
        <w:t>Thiết kế được các mạch in của các mạch điện tử cơ bản đến phức tạp theo đúng yêu cầu kỹ thuật.</w:t>
      </w:r>
    </w:p>
    <w:p w:rsidR="00B57E76" w:rsidRDefault="00B57E76" w:rsidP="00B57E76">
      <w:pPr>
        <w:pStyle w:val="ListParagraph"/>
        <w:numPr>
          <w:ilvl w:val="1"/>
          <w:numId w:val="4"/>
        </w:numPr>
        <w:spacing w:line="276" w:lineRule="auto"/>
        <w:rPr>
          <w:bCs/>
          <w:sz w:val="28"/>
          <w:szCs w:val="28"/>
          <w:lang w:val="pl-PL"/>
        </w:rPr>
      </w:pPr>
      <w:r>
        <w:rPr>
          <w:bCs/>
          <w:sz w:val="28"/>
          <w:szCs w:val="28"/>
          <w:lang w:val="pl-PL"/>
        </w:rPr>
        <w:t>Sử dụng các công cụ thiết kế, kiểm tra và sửa lỗi thiết kế mạch in.</w:t>
      </w:r>
    </w:p>
    <w:p w:rsidR="00B57E76" w:rsidRDefault="00B57E76" w:rsidP="00B57E76">
      <w:pPr>
        <w:pStyle w:val="ListParagraph"/>
        <w:numPr>
          <w:ilvl w:val="1"/>
          <w:numId w:val="4"/>
        </w:numPr>
        <w:spacing w:line="276" w:lineRule="auto"/>
        <w:rPr>
          <w:bCs/>
          <w:sz w:val="28"/>
          <w:szCs w:val="28"/>
          <w:lang w:val="pl-PL"/>
        </w:rPr>
      </w:pPr>
      <w:r>
        <w:rPr>
          <w:bCs/>
          <w:sz w:val="28"/>
          <w:szCs w:val="28"/>
          <w:lang w:val="pl-PL"/>
        </w:rPr>
        <w:t>Xuất các file, hình vẽ, dữ liệu phục vụ gia công mạch in.</w:t>
      </w:r>
    </w:p>
    <w:p w:rsidR="00B57E76" w:rsidRDefault="00B57E76" w:rsidP="00B57E76">
      <w:pPr>
        <w:pStyle w:val="ListParagraph"/>
        <w:numPr>
          <w:ilvl w:val="1"/>
          <w:numId w:val="4"/>
        </w:numPr>
        <w:spacing w:line="276" w:lineRule="auto"/>
        <w:rPr>
          <w:bCs/>
          <w:sz w:val="28"/>
          <w:szCs w:val="28"/>
          <w:lang w:val="pl-PL"/>
        </w:rPr>
      </w:pPr>
      <w:r>
        <w:rPr>
          <w:bCs/>
          <w:sz w:val="28"/>
          <w:szCs w:val="28"/>
          <w:lang w:val="pl-PL"/>
        </w:rPr>
        <w:lastRenderedPageBreak/>
        <w:t>Quản lý hiệu quả các file dữ liệu của dự án thiết kế nguyên lý.</w:t>
      </w:r>
    </w:p>
    <w:p w:rsidR="00B57E76" w:rsidRPr="00F918AA" w:rsidRDefault="00B57E76" w:rsidP="00B57E76">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Thái độ:</w:t>
      </w:r>
    </w:p>
    <w:p w:rsidR="00B57E76" w:rsidRPr="004C5DD4" w:rsidRDefault="00B57E76" w:rsidP="00B57E76">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B57E76" w:rsidRDefault="00B57E76" w:rsidP="00B57E76">
      <w:pPr>
        <w:rPr>
          <w:rFonts w:ascii="Times New Roman" w:hAnsi="Times New Roman"/>
          <w:i/>
          <w:szCs w:val="28"/>
          <w:lang w:val="pl-PL"/>
        </w:rPr>
      </w:pPr>
      <w:r w:rsidRPr="00AE2F05">
        <w:rPr>
          <w:rFonts w:ascii="Times New Roman" w:hAnsi="Times New Roman"/>
          <w:i/>
          <w:szCs w:val="28"/>
          <w:lang w:val="pl-PL" w:eastAsia="ko-KR"/>
        </w:rPr>
        <w:t xml:space="preserve">Nội dung của bài: </w:t>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t xml:space="preserve">  </w:t>
      </w:r>
      <w:r>
        <w:rPr>
          <w:rFonts w:ascii="Times New Roman" w:hAnsi="Times New Roman"/>
          <w:i/>
          <w:szCs w:val="28"/>
          <w:lang w:val="pl-PL" w:eastAsia="ko-KR"/>
        </w:rPr>
        <w:t>Thời gian: 19</w:t>
      </w:r>
      <w:r w:rsidRPr="00AE2F05">
        <w:rPr>
          <w:rFonts w:ascii="Times New Roman" w:hAnsi="Times New Roman"/>
          <w:i/>
          <w:szCs w:val="28"/>
          <w:lang w:val="pl-PL" w:eastAsia="ko-KR"/>
        </w:rPr>
        <w:t xml:space="preserve"> giờ</w:t>
      </w:r>
      <w:r>
        <w:rPr>
          <w:rFonts w:ascii="Times New Roman" w:hAnsi="Times New Roman"/>
          <w:i/>
          <w:szCs w:val="28"/>
          <w:lang w:val="pl-PL" w:eastAsia="ko-KR"/>
        </w:rPr>
        <w:t xml:space="preserve"> </w:t>
      </w:r>
      <w:r>
        <w:rPr>
          <w:rFonts w:ascii="Times New Roman" w:hAnsi="Times New Roman"/>
          <w:i/>
          <w:szCs w:val="28"/>
          <w:lang w:val="pl-PL"/>
        </w:rPr>
        <w:t>(LT: 6 giờ; TH:13</w:t>
      </w:r>
      <w:r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B57E76" w:rsidRPr="00AE2F05" w:rsidTr="007145C9">
        <w:trPr>
          <w:trHeight w:val="318"/>
        </w:trPr>
        <w:tc>
          <w:tcPr>
            <w:tcW w:w="5724" w:type="dxa"/>
            <w:vAlign w:val="bottom"/>
          </w:tcPr>
          <w:p w:rsidR="00B57E76" w:rsidRPr="00E858BA" w:rsidRDefault="00B57E76" w:rsidP="007145C9">
            <w:pPr>
              <w:rPr>
                <w:rFonts w:ascii="Times New Roman" w:hAnsi="Times New Roman"/>
                <w:color w:val="000000"/>
                <w:szCs w:val="28"/>
              </w:rPr>
            </w:pPr>
            <w:r>
              <w:rPr>
                <w:rFonts w:ascii="Times New Roman" w:hAnsi="Times New Roman"/>
                <w:bCs/>
                <w:color w:val="000000"/>
                <w:szCs w:val="28"/>
              </w:rPr>
              <w:t xml:space="preserve">1. </w:t>
            </w:r>
            <w:proofErr w:type="spellStart"/>
            <w:r w:rsidRPr="00E858BA">
              <w:rPr>
                <w:rFonts w:ascii="Times New Roman" w:hAnsi="Times New Roman"/>
                <w:bCs/>
                <w:color w:val="000000"/>
                <w:szCs w:val="28"/>
              </w:rPr>
              <w:t>Các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tiêu</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chuẩn</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trong</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mạch</w:t>
            </w:r>
            <w:proofErr w:type="spellEnd"/>
            <w:r w:rsidRPr="00E858BA">
              <w:rPr>
                <w:rFonts w:ascii="Times New Roman" w:hAnsi="Times New Roman"/>
                <w:bCs/>
                <w:color w:val="000000"/>
                <w:szCs w:val="28"/>
              </w:rPr>
              <w:t xml:space="preserve"> in</w:t>
            </w:r>
          </w:p>
        </w:tc>
        <w:tc>
          <w:tcPr>
            <w:tcW w:w="3553" w:type="dxa"/>
          </w:tcPr>
          <w:p w:rsidR="00B57E76" w:rsidRPr="00AE2F05" w:rsidRDefault="00B57E76" w:rsidP="007145C9">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gian:2</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B57E76" w:rsidRPr="00AE2F05" w:rsidTr="007145C9">
        <w:trPr>
          <w:trHeight w:val="329"/>
        </w:trPr>
        <w:tc>
          <w:tcPr>
            <w:tcW w:w="5724" w:type="dxa"/>
            <w:vAlign w:val="bottom"/>
          </w:tcPr>
          <w:p w:rsidR="00B57E76" w:rsidRPr="00E858BA" w:rsidRDefault="00B57E76" w:rsidP="007145C9">
            <w:pPr>
              <w:rPr>
                <w:rFonts w:ascii="Times New Roman" w:hAnsi="Times New Roman"/>
                <w:color w:val="000000"/>
                <w:szCs w:val="28"/>
                <w:lang w:val="fr-FR"/>
              </w:rPr>
            </w:pPr>
            <w:r>
              <w:rPr>
                <w:rFonts w:ascii="Times New Roman" w:hAnsi="Times New Roman"/>
                <w:bCs/>
                <w:color w:val="000000"/>
                <w:szCs w:val="28"/>
                <w:lang w:val="fr-FR"/>
              </w:rPr>
              <w:t xml:space="preserve">2. </w:t>
            </w:r>
            <w:proofErr w:type="spellStart"/>
            <w:r w:rsidRPr="00E858BA">
              <w:rPr>
                <w:rFonts w:ascii="Times New Roman" w:hAnsi="Times New Roman"/>
                <w:bCs/>
                <w:color w:val="000000"/>
                <w:szCs w:val="28"/>
                <w:lang w:val="fr-FR"/>
              </w:rPr>
              <w:t>Sơ</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lược</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về</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môi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trường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thiết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kế</w:t>
            </w:r>
            <w:proofErr w:type="spellEnd"/>
            <w:r w:rsidRPr="00E858BA">
              <w:rPr>
                <w:rFonts w:ascii="Times New Roman" w:hAnsi="Times New Roman"/>
                <w:bCs/>
                <w:color w:val="000000"/>
                <w:szCs w:val="28"/>
                <w:lang w:val="fr-FR"/>
              </w:rPr>
              <w:t xml:space="preserve"> PCB</w:t>
            </w:r>
          </w:p>
        </w:tc>
        <w:tc>
          <w:tcPr>
            <w:tcW w:w="3553" w:type="dxa"/>
          </w:tcPr>
          <w:p w:rsidR="00B57E76" w:rsidRPr="00AE2F05" w:rsidRDefault="00B57E76" w:rsidP="007145C9">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2</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B57E76" w:rsidRPr="00AE2F05" w:rsidTr="007145C9">
        <w:trPr>
          <w:trHeight w:val="329"/>
        </w:trPr>
        <w:tc>
          <w:tcPr>
            <w:tcW w:w="5724" w:type="dxa"/>
            <w:vAlign w:val="bottom"/>
          </w:tcPr>
          <w:p w:rsidR="00B57E76" w:rsidRPr="00E858BA" w:rsidRDefault="00B57E76" w:rsidP="007145C9">
            <w:pPr>
              <w:rPr>
                <w:rFonts w:ascii="Times New Roman" w:hAnsi="Times New Roman"/>
                <w:color w:val="000000"/>
                <w:szCs w:val="28"/>
              </w:rPr>
            </w:pPr>
            <w:r>
              <w:rPr>
                <w:rFonts w:ascii="Times New Roman" w:hAnsi="Times New Roman"/>
                <w:bCs/>
                <w:color w:val="000000"/>
                <w:szCs w:val="28"/>
              </w:rPr>
              <w:t xml:space="preserve">3.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lập</w:t>
            </w:r>
            <w:proofErr w:type="spellEnd"/>
            <w:r w:rsidRPr="00E858BA">
              <w:rPr>
                <w:rFonts w:ascii="Times New Roman" w:hAnsi="Times New Roman"/>
                <w:bCs/>
                <w:color w:val="000000"/>
                <w:szCs w:val="28"/>
              </w:rPr>
              <w:t xml:space="preserve"> PCB layers, </w:t>
            </w:r>
            <w:proofErr w:type="spellStart"/>
            <w:r w:rsidRPr="00E858BA">
              <w:rPr>
                <w:rFonts w:ascii="Times New Roman" w:hAnsi="Times New Roman"/>
                <w:bCs/>
                <w:color w:val="000000"/>
                <w:szCs w:val="28"/>
              </w:rPr>
              <w:t>các</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luật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thiết</w:t>
            </w:r>
            <w:proofErr w:type="spellEnd"/>
            <w:r w:rsidRPr="00E858BA">
              <w:rPr>
                <w:rFonts w:ascii="Times New Roman" w:hAnsi="Times New Roman"/>
                <w:bCs/>
                <w:color w:val="000000"/>
                <w:szCs w:val="28"/>
              </w:rPr>
              <w:t xml:space="preserve"> </w:t>
            </w:r>
            <w:proofErr w:type="spellStart"/>
            <w:r w:rsidRPr="00E858BA">
              <w:rPr>
                <w:rFonts w:ascii="Times New Roman" w:hAnsi="Times New Roman"/>
                <w:bCs/>
                <w:color w:val="000000"/>
                <w:szCs w:val="28"/>
              </w:rPr>
              <w:t>kế</w:t>
            </w:r>
            <w:proofErr w:type="spellEnd"/>
          </w:p>
        </w:tc>
        <w:tc>
          <w:tcPr>
            <w:tcW w:w="3553" w:type="dxa"/>
          </w:tcPr>
          <w:p w:rsidR="00B57E76" w:rsidRPr="00AE2F05" w:rsidRDefault="00B57E76" w:rsidP="007145C9">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6</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B57E76" w:rsidRPr="00AE2F05" w:rsidTr="007145C9">
        <w:trPr>
          <w:trHeight w:val="329"/>
        </w:trPr>
        <w:tc>
          <w:tcPr>
            <w:tcW w:w="5724" w:type="dxa"/>
            <w:vAlign w:val="bottom"/>
          </w:tcPr>
          <w:p w:rsidR="00B57E76" w:rsidRPr="00E858BA" w:rsidRDefault="00B57E76" w:rsidP="007145C9">
            <w:pPr>
              <w:rPr>
                <w:rFonts w:ascii="Times New Roman" w:hAnsi="Times New Roman"/>
                <w:color w:val="000000"/>
                <w:szCs w:val="28"/>
                <w:lang w:val="fr-FR"/>
              </w:rPr>
            </w:pPr>
            <w:r>
              <w:rPr>
                <w:rFonts w:ascii="Times New Roman" w:hAnsi="Times New Roman"/>
                <w:bCs/>
                <w:color w:val="000000"/>
                <w:szCs w:val="28"/>
                <w:lang w:val="fr-FR"/>
              </w:rPr>
              <w:t xml:space="preserve">4. </w:t>
            </w:r>
            <w:proofErr w:type="spellStart"/>
            <w:r w:rsidRPr="00E858BA">
              <w:rPr>
                <w:rFonts w:ascii="Times New Roman" w:hAnsi="Times New Roman"/>
                <w:bCs/>
                <w:color w:val="000000"/>
                <w:szCs w:val="28"/>
                <w:lang w:val="fr-FR"/>
              </w:rPr>
              <w:t>Đặt</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các</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linh</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kiện</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đi</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dây</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bằng</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tay</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tự</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động</w:t>
            </w:r>
            <w:proofErr w:type="spellEnd"/>
          </w:p>
        </w:tc>
        <w:tc>
          <w:tcPr>
            <w:tcW w:w="3553" w:type="dxa"/>
          </w:tcPr>
          <w:p w:rsidR="00B57E76" w:rsidRPr="00AE2F05" w:rsidRDefault="00B57E76" w:rsidP="007145C9">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4</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B57E76" w:rsidRPr="00AE2F05" w:rsidTr="007145C9">
        <w:trPr>
          <w:trHeight w:val="329"/>
        </w:trPr>
        <w:tc>
          <w:tcPr>
            <w:tcW w:w="5724" w:type="dxa"/>
            <w:vAlign w:val="bottom"/>
          </w:tcPr>
          <w:p w:rsidR="00B57E76" w:rsidRPr="00E858BA" w:rsidRDefault="00B57E76" w:rsidP="007145C9">
            <w:pPr>
              <w:rPr>
                <w:rFonts w:ascii="Times New Roman" w:hAnsi="Times New Roman"/>
                <w:color w:val="000000"/>
                <w:szCs w:val="28"/>
                <w:lang w:val="fr-FR"/>
              </w:rPr>
            </w:pPr>
            <w:r>
              <w:rPr>
                <w:rFonts w:ascii="Times New Roman" w:hAnsi="Times New Roman"/>
                <w:bCs/>
                <w:color w:val="000000"/>
                <w:szCs w:val="28"/>
                <w:lang w:val="fr-FR"/>
              </w:rPr>
              <w:t xml:space="preserve">5. </w:t>
            </w:r>
            <w:proofErr w:type="spellStart"/>
            <w:r w:rsidRPr="00E858BA">
              <w:rPr>
                <w:rFonts w:ascii="Times New Roman" w:hAnsi="Times New Roman"/>
                <w:bCs/>
                <w:color w:val="000000"/>
                <w:szCs w:val="28"/>
                <w:lang w:val="fr-FR"/>
              </w:rPr>
              <w:t>Kiểm</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tra</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mạch</w:t>
            </w:r>
            <w:proofErr w:type="spellEnd"/>
            <w:r w:rsidRPr="00E858BA">
              <w:rPr>
                <w:rFonts w:ascii="Times New Roman" w:hAnsi="Times New Roman"/>
                <w:bCs/>
                <w:color w:val="000000"/>
                <w:szCs w:val="28"/>
                <w:lang w:val="fr-FR"/>
              </w:rPr>
              <w:t xml:space="preserve"> PCB, </w:t>
            </w:r>
            <w:proofErr w:type="spellStart"/>
            <w:r w:rsidRPr="00E858BA">
              <w:rPr>
                <w:rFonts w:ascii="Times New Roman" w:hAnsi="Times New Roman"/>
                <w:bCs/>
                <w:color w:val="000000"/>
                <w:szCs w:val="28"/>
                <w:lang w:val="fr-FR"/>
              </w:rPr>
              <w:t>mô</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phỏng</w:t>
            </w:r>
            <w:proofErr w:type="spellEnd"/>
            <w:r w:rsidRPr="00E858BA">
              <w:rPr>
                <w:rFonts w:ascii="Times New Roman" w:hAnsi="Times New Roman"/>
                <w:bCs/>
                <w:color w:val="000000"/>
                <w:szCs w:val="28"/>
                <w:lang w:val="fr-FR"/>
              </w:rPr>
              <w:t xml:space="preserve"> 3D </w:t>
            </w:r>
            <w:proofErr w:type="spellStart"/>
            <w:r w:rsidRPr="00E858BA">
              <w:rPr>
                <w:rFonts w:ascii="Times New Roman" w:hAnsi="Times New Roman"/>
                <w:bCs/>
                <w:color w:val="000000"/>
                <w:szCs w:val="28"/>
                <w:lang w:val="fr-FR"/>
              </w:rPr>
              <w:t>và</w:t>
            </w:r>
            <w:proofErr w:type="spellEnd"/>
            <w:r w:rsidRPr="00E858BA">
              <w:rPr>
                <w:rFonts w:ascii="Times New Roman" w:hAnsi="Times New Roman"/>
                <w:bCs/>
                <w:color w:val="000000"/>
                <w:szCs w:val="28"/>
                <w:lang w:val="fr-FR"/>
              </w:rPr>
              <w:t xml:space="preserve"> </w:t>
            </w:r>
            <w:proofErr w:type="spellStart"/>
            <w:r w:rsidRPr="00E858BA">
              <w:rPr>
                <w:rFonts w:ascii="Times New Roman" w:hAnsi="Times New Roman"/>
                <w:bCs/>
                <w:color w:val="000000"/>
                <w:szCs w:val="28"/>
                <w:lang w:val="fr-FR"/>
              </w:rPr>
              <w:t>xuất</w:t>
            </w:r>
            <w:proofErr w:type="spellEnd"/>
            <w:r w:rsidRPr="00E858BA">
              <w:rPr>
                <w:rFonts w:ascii="Times New Roman" w:hAnsi="Times New Roman"/>
                <w:bCs/>
                <w:color w:val="000000"/>
                <w:szCs w:val="28"/>
                <w:lang w:val="fr-FR"/>
              </w:rPr>
              <w:t xml:space="preserve"> ra file PDF</w:t>
            </w:r>
          </w:p>
        </w:tc>
        <w:tc>
          <w:tcPr>
            <w:tcW w:w="3553" w:type="dxa"/>
          </w:tcPr>
          <w:p w:rsidR="00B57E76" w:rsidRPr="00AE2F05" w:rsidRDefault="00B57E76" w:rsidP="007145C9">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5</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bl>
    <w:p w:rsidR="00B57E76" w:rsidRPr="00BB652E" w:rsidRDefault="00B57E76" w:rsidP="003A4F22">
      <w:pPr>
        <w:ind w:right="-133"/>
        <w:rPr>
          <w:rFonts w:ascii="Times New Roman" w:hAnsi="Times New Roman"/>
          <w:b/>
          <w:bCs/>
          <w:color w:val="000000"/>
          <w:szCs w:val="28"/>
          <w:lang w:val="pl-PL"/>
        </w:rPr>
      </w:pPr>
      <w:bookmarkStart w:id="0" w:name="_GoBack"/>
      <w:bookmarkEnd w:id="0"/>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sơ đồ mạch điện đúng thông số và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mạch điện bằng phần mềm</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Phân tích được dạng sóng điện áp, dòng điện vào và ra</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cẩn thận, chính xác, an toàn và vệ sinh công nghiệp</w:t>
      </w:r>
    </w:p>
    <w:p w:rsidR="003A4F22" w:rsidRPr="00BB652E" w:rsidRDefault="003A4F22" w:rsidP="003A4F22">
      <w:pPr>
        <w:tabs>
          <w:tab w:val="left" w:pos="495"/>
        </w:tabs>
        <w:rPr>
          <w:rFonts w:ascii="Times New Roman" w:hAnsi="Times New Roman"/>
          <w:color w:val="000000"/>
          <w:szCs w:val="28"/>
          <w:lang w:val="pl-PL"/>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gian:15</w:t>
      </w:r>
      <w:r w:rsidRPr="00BB652E">
        <w:rPr>
          <w:i/>
          <w:color w:val="000000"/>
          <w:spacing w:val="6"/>
          <w:sz w:val="28"/>
          <w:szCs w:val="28"/>
          <w:lang w:val="pl-PL"/>
        </w:rPr>
        <w:t xml:space="preserve"> giờ </w:t>
      </w:r>
      <w:r w:rsidRPr="00BB652E">
        <w:rPr>
          <w:i/>
          <w:color w:val="000000"/>
          <w:sz w:val="28"/>
          <w:szCs w:val="28"/>
          <w:lang w:val="pl-PL" w:eastAsia="ko-KR"/>
        </w:rPr>
        <w:t xml:space="preserve"> (LT:7</w:t>
      </w:r>
      <w:r w:rsidRPr="00BB652E">
        <w:rPr>
          <w:i/>
          <w:color w:val="000000"/>
          <w:spacing w:val="6"/>
          <w:sz w:val="28"/>
          <w:szCs w:val="28"/>
          <w:lang w:val="pl-PL"/>
        </w:rPr>
        <w:t xml:space="preserve"> giờ</w:t>
      </w:r>
      <w:r w:rsidRPr="00BB652E">
        <w:rPr>
          <w:i/>
          <w:color w:val="000000"/>
          <w:sz w:val="28"/>
          <w:szCs w:val="28"/>
          <w:lang w:val="pl-PL" w:eastAsia="ko-KR"/>
        </w:rPr>
        <w:t>; TH: 8</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9"/>
        <w:gridCol w:w="3341"/>
      </w:tblGrid>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Vẽ sơ đồ nguyên lý mạch điện</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 xml:space="preserve">   1.1 Tạo một project mới </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1.2 </w:t>
            </w:r>
            <w:proofErr w:type="spellStart"/>
            <w:r w:rsidRPr="00BB652E">
              <w:rPr>
                <w:rFonts w:ascii="Times New Roman" w:hAnsi="Times New Roman"/>
                <w:color w:val="000000"/>
                <w:szCs w:val="28"/>
              </w:rPr>
              <w:t>Lấy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tên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kỹ</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thuật</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1.3 </w:t>
            </w:r>
            <w:proofErr w:type="spellStart"/>
            <w:r w:rsidRPr="00BB652E">
              <w:rPr>
                <w:rFonts w:ascii="Times New Roman" w:hAnsi="Times New Roman"/>
                <w:color w:val="000000"/>
                <w:szCs w:val="28"/>
              </w:rPr>
              <w:t>Nối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dây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linh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color w:val="000000"/>
                <w:szCs w:val="28"/>
              </w:rPr>
            </w:pPr>
          </w:p>
        </w:tc>
      </w:tr>
      <w:tr w:rsidR="003A4F22" w:rsidRPr="00BB652E" w:rsidTr="00433842">
        <w:tc>
          <w:tcPr>
            <w:tcW w:w="5839" w:type="dxa"/>
            <w:tcBorders>
              <w:top w:val="nil"/>
              <w:left w:val="nil"/>
              <w:bottom w:val="nil"/>
              <w:right w:val="nil"/>
            </w:tcBorders>
          </w:tcPr>
          <w:p w:rsidR="003A4F22" w:rsidRPr="00BB652E" w:rsidRDefault="003A4F22" w:rsidP="00433842">
            <w:pPr>
              <w:ind w:left="-119" w:firstLine="119"/>
              <w:rPr>
                <w:rFonts w:ascii="Times New Roman" w:hAnsi="Times New Roman"/>
                <w:color w:val="000000"/>
                <w:szCs w:val="28"/>
              </w:rPr>
            </w:pPr>
            <w:r w:rsidRPr="00BB652E">
              <w:rPr>
                <w:rFonts w:ascii="Times New Roman" w:hAnsi="Times New Roman"/>
                <w:color w:val="000000"/>
                <w:szCs w:val="28"/>
              </w:rPr>
              <w:t xml:space="preserve">2.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gian:12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2.1 </w:t>
            </w:r>
            <w:proofErr w:type="spellStart"/>
            <w:r w:rsidRPr="00BB652E">
              <w:rPr>
                <w:rFonts w:ascii="Times New Roman" w:hAnsi="Times New Roman"/>
                <w:color w:val="000000"/>
                <w:szCs w:val="28"/>
              </w:rPr>
              <w:t>Lựa</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chọn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thông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số</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cho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2.2 </w:t>
            </w:r>
            <w:proofErr w:type="spellStart"/>
            <w:r w:rsidRPr="00BB652E">
              <w:rPr>
                <w:rFonts w:ascii="Times New Roman" w:hAnsi="Times New Roman"/>
                <w:color w:val="000000"/>
                <w:szCs w:val="28"/>
              </w:rPr>
              <w:t>Đặt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các</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điểm</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quan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sát</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áp</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dòng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điện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trong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mạch</w:t>
            </w:r>
            <w:proofErr w:type="spellEnd"/>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r w:rsidR="003A4F22" w:rsidRPr="00BB652E" w:rsidTr="00433842">
        <w:tc>
          <w:tcPr>
            <w:tcW w:w="5839" w:type="dxa"/>
            <w:tcBorders>
              <w:top w:val="nil"/>
              <w:left w:val="nil"/>
              <w:bottom w:val="nil"/>
              <w:right w:val="nil"/>
            </w:tcBorders>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   2.3 </w:t>
            </w:r>
            <w:proofErr w:type="spellStart"/>
            <w:r w:rsidRPr="00BB652E">
              <w:rPr>
                <w:rFonts w:ascii="Times New Roman" w:hAnsi="Times New Roman"/>
                <w:color w:val="000000"/>
                <w:szCs w:val="28"/>
              </w:rPr>
              <w:t>Chạy</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mô</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phỏng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và</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phân</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tích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sóng</w:t>
            </w:r>
            <w:proofErr w:type="spellEnd"/>
            <w:r w:rsidRPr="00BB652E">
              <w:rPr>
                <w:rFonts w:ascii="Times New Roman" w:hAnsi="Times New Roman"/>
                <w:color w:val="000000"/>
                <w:szCs w:val="28"/>
              </w:rPr>
              <w:t xml:space="preserve"> </w:t>
            </w:r>
          </w:p>
        </w:tc>
        <w:tc>
          <w:tcPr>
            <w:tcW w:w="3341" w:type="dxa"/>
            <w:tcBorders>
              <w:top w:val="nil"/>
              <w:left w:val="nil"/>
              <w:bottom w:val="nil"/>
              <w:right w:val="nil"/>
            </w:tcBorders>
          </w:tcPr>
          <w:p w:rsidR="003A4F22" w:rsidRPr="00BB652E" w:rsidRDefault="003A4F22" w:rsidP="00433842">
            <w:pPr>
              <w:ind w:left="32"/>
              <w:jc w:val="right"/>
              <w:rPr>
                <w:rFonts w:ascii="Times New Roman" w:hAnsi="Times New Roman"/>
                <w:i/>
                <w:color w:val="000000"/>
                <w:szCs w:val="28"/>
                <w:lang w:val="pl-PL"/>
              </w:rPr>
            </w:pPr>
          </w:p>
        </w:tc>
      </w:tr>
    </w:tbl>
    <w:p w:rsidR="003A4F22" w:rsidRPr="00BB652E" w:rsidRDefault="003A4F22" w:rsidP="003A4F22">
      <w:pPr>
        <w:rPr>
          <w:rFonts w:ascii="Times New Roman" w:hAnsi="Times New Roman"/>
          <w:color w:val="000000"/>
          <w:szCs w:val="28"/>
        </w:rPr>
      </w:pPr>
    </w:p>
    <w:p w:rsidR="003A4F22" w:rsidRPr="00BB652E" w:rsidRDefault="003A4F22" w:rsidP="003A4F22">
      <w:pPr>
        <w:ind w:right="-133"/>
        <w:rPr>
          <w:rFonts w:ascii="Times New Roman" w:hAnsi="Times New Roman"/>
          <w:b/>
          <w:bCs/>
          <w:color w:val="000000"/>
          <w:szCs w:val="28"/>
          <w:lang w:val="pl-PL"/>
        </w:rPr>
      </w:pPr>
      <w:r w:rsidRPr="00BB652E">
        <w:rPr>
          <w:rFonts w:ascii="Times New Roman" w:hAnsi="Times New Roman"/>
          <w:b/>
          <w:bCs/>
          <w:color w:val="000000"/>
          <w:szCs w:val="28"/>
          <w:lang w:val="pl-PL"/>
        </w:rPr>
        <w:t>Bài 5: Bài tập ứng dụng</w:t>
      </w: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Mục tiêu: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Vẽ được sơ đồ mạch điện đúng thông số và yêu cầu kỹ thuật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được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Mô phỏng mạch điện bằng phần mềm</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Phân tích được dạng sóng điện áp, dòng điện vào và ra</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Rèn luyện tính tư duy, sáng tạo và chủ động trong học tập</w:t>
      </w:r>
    </w:p>
    <w:p w:rsidR="003A4F22" w:rsidRPr="00BB652E" w:rsidRDefault="003A4F22" w:rsidP="003A4F22">
      <w:pPr>
        <w:tabs>
          <w:tab w:val="left" w:pos="495"/>
        </w:tabs>
        <w:rPr>
          <w:rFonts w:ascii="Times New Roman" w:hAnsi="Times New Roman"/>
          <w:color w:val="000000"/>
          <w:szCs w:val="28"/>
          <w:lang w:val="pl-PL"/>
        </w:rPr>
      </w:pPr>
    </w:p>
    <w:p w:rsidR="003A4F22" w:rsidRPr="00BB652E" w:rsidRDefault="003A4F22" w:rsidP="003A4F22">
      <w:pPr>
        <w:pStyle w:val="ListParagraph"/>
        <w:numPr>
          <w:ilvl w:val="0"/>
          <w:numId w:val="1"/>
        </w:numPr>
        <w:tabs>
          <w:tab w:val="left" w:pos="227"/>
        </w:tabs>
        <w:spacing w:before="120"/>
        <w:ind w:left="0" w:firstLine="0"/>
        <w:jc w:val="both"/>
        <w:rPr>
          <w:i/>
          <w:color w:val="000000"/>
          <w:sz w:val="28"/>
          <w:szCs w:val="28"/>
          <w:lang w:val="pl-PL" w:eastAsia="ko-KR"/>
        </w:rPr>
      </w:pPr>
      <w:r w:rsidRPr="00BB652E">
        <w:rPr>
          <w:i/>
          <w:color w:val="000000"/>
          <w:sz w:val="28"/>
          <w:szCs w:val="28"/>
          <w:lang w:val="pl-PL" w:eastAsia="ko-KR"/>
        </w:rPr>
        <w:t xml:space="preserve">Nội dung của bài: </w:t>
      </w:r>
      <w:r w:rsidRPr="00BB652E">
        <w:rPr>
          <w:i/>
          <w:color w:val="000000"/>
          <w:sz w:val="28"/>
          <w:szCs w:val="28"/>
          <w:lang w:val="pl-PL" w:eastAsia="ko-KR"/>
        </w:rPr>
        <w:tab/>
      </w:r>
      <w:r w:rsidRPr="00BB652E">
        <w:rPr>
          <w:i/>
          <w:color w:val="000000"/>
          <w:sz w:val="28"/>
          <w:szCs w:val="28"/>
          <w:lang w:val="pl-PL" w:eastAsia="ko-KR"/>
        </w:rPr>
        <w:tab/>
      </w:r>
      <w:r w:rsidRPr="00BB652E">
        <w:rPr>
          <w:i/>
          <w:color w:val="000000"/>
          <w:sz w:val="28"/>
          <w:szCs w:val="28"/>
          <w:lang w:val="pl-PL" w:eastAsia="ko-KR"/>
        </w:rPr>
        <w:tab/>
        <w:t xml:space="preserve">          Thời gian: 17</w:t>
      </w:r>
      <w:r w:rsidRPr="00BB652E">
        <w:rPr>
          <w:i/>
          <w:color w:val="000000"/>
          <w:spacing w:val="6"/>
          <w:sz w:val="28"/>
          <w:szCs w:val="28"/>
          <w:lang w:val="pl-PL"/>
        </w:rPr>
        <w:t>giờ</w:t>
      </w:r>
      <w:r w:rsidRPr="00BB652E">
        <w:rPr>
          <w:i/>
          <w:color w:val="000000"/>
          <w:sz w:val="28"/>
          <w:szCs w:val="28"/>
          <w:lang w:val="pl-PL" w:eastAsia="ko-KR"/>
        </w:rPr>
        <w:t xml:space="preserve"> (LT:7</w:t>
      </w:r>
      <w:r w:rsidRPr="00BB652E">
        <w:rPr>
          <w:i/>
          <w:color w:val="000000"/>
          <w:spacing w:val="6"/>
          <w:sz w:val="28"/>
          <w:szCs w:val="28"/>
          <w:lang w:val="pl-PL"/>
        </w:rPr>
        <w:t xml:space="preserve"> giờ</w:t>
      </w:r>
      <w:r w:rsidRPr="00BB652E">
        <w:rPr>
          <w:i/>
          <w:color w:val="000000"/>
          <w:sz w:val="28"/>
          <w:szCs w:val="28"/>
          <w:lang w:val="pl-PL" w:eastAsia="ko-KR"/>
        </w:rPr>
        <w:t>; TH:10</w:t>
      </w:r>
      <w:r w:rsidRPr="00BB652E">
        <w:rPr>
          <w:i/>
          <w:color w:val="000000"/>
          <w:spacing w:val="6"/>
          <w:sz w:val="28"/>
          <w:szCs w:val="28"/>
          <w:lang w:val="pl-PL"/>
        </w:rPr>
        <w:t xml:space="preserve"> giờ</w:t>
      </w:r>
      <w:r w:rsidRPr="00BB652E">
        <w:rPr>
          <w:i/>
          <w:color w:val="000000"/>
          <w:sz w:val="28"/>
          <w:szCs w:val="28"/>
          <w:lang w:val="pl-PL" w:eastAsia="ko-KR"/>
        </w:rPr>
        <w:t>)</w:t>
      </w:r>
    </w:p>
    <w:tbl>
      <w:tblPr>
        <w:tblW w:w="0" w:type="auto"/>
        <w:tblLook w:val="00A0" w:firstRow="1" w:lastRow="0" w:firstColumn="1" w:lastColumn="0" w:noHBand="0" w:noVBand="0"/>
      </w:tblPr>
      <w:tblGrid>
        <w:gridCol w:w="5947"/>
        <w:gridCol w:w="3341"/>
      </w:tblGrid>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t>1. Mạch chỉnh lưu cầu một pha</w:t>
            </w:r>
          </w:p>
        </w:tc>
        <w:tc>
          <w:tcPr>
            <w:tcW w:w="3341" w:type="dxa"/>
          </w:tcPr>
          <w:p w:rsidR="003A4F22" w:rsidRPr="00BB652E" w:rsidRDefault="003A4F22" w:rsidP="00433842">
            <w:pPr>
              <w:ind w:left="32"/>
              <w:jc w:val="right"/>
              <w:rPr>
                <w:rFonts w:ascii="Times New Roman" w:hAnsi="Times New Roman"/>
                <w:i/>
                <w:color w:val="000000"/>
                <w:szCs w:val="28"/>
                <w:lang w:val="pl-PL"/>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lang w:val="pl-PL"/>
              </w:rPr>
            </w:pPr>
            <w:r w:rsidRPr="00BB652E">
              <w:rPr>
                <w:rFonts w:ascii="Times New Roman" w:hAnsi="Times New Roman"/>
                <w:color w:val="000000"/>
                <w:szCs w:val="28"/>
                <w:lang w:val="pl-PL"/>
              </w:rPr>
              <w:lastRenderedPageBreak/>
              <w:t>2. Mạch khuếch đại đơn</w:t>
            </w:r>
          </w:p>
        </w:tc>
        <w:tc>
          <w:tcPr>
            <w:tcW w:w="3341" w:type="dxa"/>
          </w:tcPr>
          <w:p w:rsidR="003A4F22" w:rsidRPr="00BB652E" w:rsidRDefault="003A4F22" w:rsidP="00433842">
            <w:pPr>
              <w:ind w:left="32"/>
              <w:jc w:val="right"/>
              <w:rPr>
                <w:rFonts w:ascii="Times New Roman" w:hAnsi="Times New Roman"/>
                <w:color w:val="000000"/>
                <w:szCs w:val="28"/>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2</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3.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khuếch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đại</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công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suất</w:t>
            </w:r>
            <w:proofErr w:type="spellEnd"/>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4.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dao</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động</w:t>
            </w:r>
            <w:proofErr w:type="spellEnd"/>
            <w:r w:rsidRPr="00BB652E">
              <w:rPr>
                <w:rFonts w:ascii="Times New Roman" w:hAnsi="Times New Roman"/>
                <w:color w:val="000000"/>
                <w:szCs w:val="28"/>
              </w:rPr>
              <w:t xml:space="preserve"> </w:t>
            </w:r>
          </w:p>
        </w:tc>
        <w:tc>
          <w:tcPr>
            <w:tcW w:w="3341" w:type="dxa"/>
          </w:tcPr>
          <w:p w:rsidR="003A4F22" w:rsidRPr="00BB652E" w:rsidRDefault="003A4F22" w:rsidP="00433842">
            <w:pPr>
              <w:ind w:left="32"/>
              <w:jc w:val="right"/>
              <w:rPr>
                <w:rFonts w:ascii="Times New Roman" w:hAnsi="Times New Roman"/>
                <w:color w:val="000000"/>
                <w:szCs w:val="28"/>
              </w:rPr>
            </w:pPr>
            <w:r w:rsidRPr="00BB652E">
              <w:rPr>
                <w:rFonts w:ascii="Times New Roman" w:hAnsi="Times New Roman"/>
                <w:i/>
                <w:color w:val="000000"/>
                <w:szCs w:val="28"/>
                <w:lang w:val="pl-PL"/>
              </w:rPr>
              <w:t xml:space="preserve">    </w:t>
            </w: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5.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ứng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dụng</w:t>
            </w:r>
            <w:proofErr w:type="spellEnd"/>
            <w:r w:rsidRPr="00BB652E">
              <w:rPr>
                <w:rFonts w:ascii="Times New Roman" w:hAnsi="Times New Roman"/>
                <w:color w:val="000000"/>
                <w:szCs w:val="28"/>
              </w:rPr>
              <w:t xml:space="preserve"> IC </w:t>
            </w:r>
            <w:proofErr w:type="spellStart"/>
            <w:r w:rsidRPr="00BB652E">
              <w:rPr>
                <w:rFonts w:ascii="Times New Roman" w:hAnsi="Times New Roman"/>
                <w:color w:val="000000"/>
                <w:szCs w:val="28"/>
              </w:rPr>
              <w:t>tương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tự</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3</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r w:rsidR="003A4F22" w:rsidRPr="00BB652E" w:rsidTr="00433842">
        <w:tc>
          <w:tcPr>
            <w:tcW w:w="5947" w:type="dxa"/>
          </w:tcPr>
          <w:p w:rsidR="003A4F22" w:rsidRPr="00BB652E" w:rsidRDefault="003A4F22" w:rsidP="00433842">
            <w:pPr>
              <w:rPr>
                <w:rFonts w:ascii="Times New Roman" w:hAnsi="Times New Roman"/>
                <w:color w:val="000000"/>
                <w:szCs w:val="28"/>
              </w:rPr>
            </w:pPr>
            <w:r w:rsidRPr="00BB652E">
              <w:rPr>
                <w:rFonts w:ascii="Times New Roman" w:hAnsi="Times New Roman"/>
                <w:color w:val="000000"/>
                <w:szCs w:val="28"/>
              </w:rPr>
              <w:t xml:space="preserve">6. </w:t>
            </w:r>
            <w:proofErr w:type="spellStart"/>
            <w:r w:rsidRPr="00BB652E">
              <w:rPr>
                <w:rFonts w:ascii="Times New Roman" w:hAnsi="Times New Roman"/>
                <w:color w:val="000000"/>
                <w:szCs w:val="28"/>
              </w:rPr>
              <w:t>Mạch</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ứng</w:t>
            </w:r>
            <w:proofErr w:type="spellEnd"/>
            <w:r w:rsidRPr="00BB652E">
              <w:rPr>
                <w:rFonts w:ascii="Times New Roman" w:hAnsi="Times New Roman"/>
                <w:color w:val="000000"/>
                <w:szCs w:val="28"/>
              </w:rPr>
              <w:t xml:space="preserve"> </w:t>
            </w:r>
            <w:proofErr w:type="spellStart"/>
            <w:r w:rsidRPr="00BB652E">
              <w:rPr>
                <w:rFonts w:ascii="Times New Roman" w:hAnsi="Times New Roman"/>
                <w:color w:val="000000"/>
                <w:szCs w:val="28"/>
              </w:rPr>
              <w:t>dụng</w:t>
            </w:r>
            <w:proofErr w:type="spellEnd"/>
            <w:r w:rsidRPr="00BB652E">
              <w:rPr>
                <w:rFonts w:ascii="Times New Roman" w:hAnsi="Times New Roman"/>
                <w:color w:val="000000"/>
                <w:szCs w:val="28"/>
              </w:rPr>
              <w:t xml:space="preserve"> IC </w:t>
            </w:r>
            <w:proofErr w:type="spellStart"/>
            <w:r w:rsidRPr="00BB652E">
              <w:rPr>
                <w:rFonts w:ascii="Times New Roman" w:hAnsi="Times New Roman"/>
                <w:color w:val="000000"/>
                <w:szCs w:val="28"/>
              </w:rPr>
              <w:t>số</w:t>
            </w:r>
            <w:proofErr w:type="spellEnd"/>
          </w:p>
        </w:tc>
        <w:tc>
          <w:tcPr>
            <w:tcW w:w="3341" w:type="dxa"/>
          </w:tcPr>
          <w:p w:rsidR="003A4F22" w:rsidRPr="00BB652E" w:rsidRDefault="003A4F22" w:rsidP="00433842">
            <w:pPr>
              <w:ind w:left="32"/>
              <w:jc w:val="right"/>
              <w:rPr>
                <w:rFonts w:ascii="Times New Roman" w:hAnsi="Times New Roman"/>
                <w:i/>
                <w:color w:val="000000"/>
                <w:szCs w:val="28"/>
                <w:lang w:val="pl-PL"/>
              </w:rPr>
            </w:pPr>
            <w:proofErr w:type="spellStart"/>
            <w:r w:rsidRPr="00BB652E">
              <w:rPr>
                <w:rFonts w:ascii="Times New Roman" w:hAnsi="Times New Roman"/>
                <w:i/>
                <w:color w:val="000000"/>
                <w:szCs w:val="28"/>
              </w:rPr>
              <w:t>Thời</w:t>
            </w:r>
            <w:proofErr w:type="spellEnd"/>
            <w:r w:rsidRPr="00BB652E">
              <w:rPr>
                <w:rFonts w:ascii="Times New Roman" w:hAnsi="Times New Roman"/>
                <w:i/>
                <w:color w:val="000000"/>
                <w:szCs w:val="28"/>
              </w:rPr>
              <w:t xml:space="preserve"> </w:t>
            </w:r>
            <w:proofErr w:type="spellStart"/>
            <w:r w:rsidRPr="00BB652E">
              <w:rPr>
                <w:rFonts w:ascii="Times New Roman" w:hAnsi="Times New Roman"/>
                <w:i/>
                <w:color w:val="000000"/>
                <w:szCs w:val="28"/>
              </w:rPr>
              <w:t>gian</w:t>
            </w:r>
            <w:proofErr w:type="spellEnd"/>
            <w:r w:rsidRPr="00BB652E">
              <w:rPr>
                <w:rFonts w:ascii="Times New Roman" w:hAnsi="Times New Roman"/>
                <w:i/>
                <w:color w:val="000000"/>
                <w:szCs w:val="28"/>
              </w:rPr>
              <w:t>: 4</w:t>
            </w:r>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giờ</w:t>
            </w:r>
            <w:proofErr w:type="spellEnd"/>
          </w:p>
        </w:tc>
      </w:tr>
    </w:tbl>
    <w:p w:rsidR="003A4F22" w:rsidRPr="00BB652E" w:rsidRDefault="003A4F22" w:rsidP="003A4F22">
      <w:pPr>
        <w:tabs>
          <w:tab w:val="num" w:pos="720"/>
          <w:tab w:val="left" w:pos="5760"/>
        </w:tabs>
        <w:rPr>
          <w:rFonts w:ascii="Times New Roman" w:hAnsi="Times New Roman"/>
          <w:color w:val="000000"/>
          <w:spacing w:val="6"/>
          <w:szCs w:val="28"/>
          <w:lang w:val="pl-PL"/>
        </w:rPr>
      </w:pPr>
      <w:r w:rsidRPr="00BB652E">
        <w:rPr>
          <w:rFonts w:ascii="Times New Roman" w:hAnsi="Times New Roman"/>
          <w:color w:val="000000"/>
          <w:spacing w:val="6"/>
          <w:szCs w:val="28"/>
          <w:lang w:val="pl-PL"/>
        </w:rPr>
        <w:t>VI. ĐIỀU KIỆN THỰC HIỆN CHƯƠNG TRÌNH:</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Vật liệu: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Sơ đồ mạch điện phóng to</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Giáo trình, tài liệu học tập.</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rPr>
      </w:pPr>
      <w:proofErr w:type="spellStart"/>
      <w:r w:rsidRPr="00BB652E">
        <w:rPr>
          <w:color w:val="000000"/>
          <w:spacing w:val="6"/>
          <w:sz w:val="28"/>
          <w:szCs w:val="28"/>
        </w:rPr>
        <w:t>Dụng</w:t>
      </w:r>
      <w:proofErr w:type="spellEnd"/>
      <w:r w:rsidRPr="00BB652E">
        <w:rPr>
          <w:color w:val="000000"/>
          <w:spacing w:val="6"/>
          <w:sz w:val="28"/>
          <w:szCs w:val="28"/>
        </w:rPr>
        <w:t xml:space="preserve"> </w:t>
      </w:r>
      <w:proofErr w:type="spellStart"/>
      <w:r w:rsidRPr="00BB652E">
        <w:rPr>
          <w:color w:val="000000"/>
          <w:spacing w:val="6"/>
          <w:sz w:val="28"/>
          <w:szCs w:val="28"/>
        </w:rPr>
        <w:t>cụ</w:t>
      </w:r>
      <w:proofErr w:type="spellEnd"/>
      <w:r w:rsidRPr="00BB652E">
        <w:rPr>
          <w:color w:val="000000"/>
          <w:spacing w:val="6"/>
          <w:sz w:val="28"/>
          <w:szCs w:val="28"/>
        </w:rPr>
        <w:t xml:space="preserve">, </w:t>
      </w:r>
      <w:proofErr w:type="spellStart"/>
      <w:r w:rsidRPr="00BB652E">
        <w:rPr>
          <w:color w:val="000000"/>
          <w:spacing w:val="6"/>
          <w:sz w:val="28"/>
          <w:szCs w:val="28"/>
        </w:rPr>
        <w:t>Trang</w:t>
      </w:r>
      <w:proofErr w:type="spellEnd"/>
      <w:r w:rsidRPr="00BB652E">
        <w:rPr>
          <w:color w:val="000000"/>
          <w:spacing w:val="6"/>
          <w:sz w:val="28"/>
          <w:szCs w:val="28"/>
        </w:rPr>
        <w:t xml:space="preserve"> </w:t>
      </w:r>
      <w:proofErr w:type="spellStart"/>
      <w:r w:rsidRPr="00BB652E">
        <w:rPr>
          <w:color w:val="000000"/>
          <w:spacing w:val="6"/>
          <w:sz w:val="28"/>
          <w:szCs w:val="28"/>
        </w:rPr>
        <w:t>thiết</w:t>
      </w:r>
      <w:proofErr w:type="spellEnd"/>
      <w:r w:rsidRPr="00BB652E">
        <w:rPr>
          <w:color w:val="000000"/>
          <w:spacing w:val="6"/>
          <w:sz w:val="28"/>
          <w:szCs w:val="28"/>
        </w:rPr>
        <w:t xml:space="preserve"> </w:t>
      </w:r>
      <w:proofErr w:type="spellStart"/>
      <w:r w:rsidRPr="00BB652E">
        <w:rPr>
          <w:color w:val="000000"/>
          <w:spacing w:val="6"/>
          <w:sz w:val="28"/>
          <w:szCs w:val="28"/>
        </w:rPr>
        <w:t>bị</w:t>
      </w:r>
      <w:proofErr w:type="spellEnd"/>
      <w:r w:rsidRPr="00BB652E">
        <w:rPr>
          <w:color w:val="000000"/>
          <w:spacing w:val="6"/>
          <w:sz w:val="28"/>
          <w:szCs w:val="28"/>
        </w:rPr>
        <w:t>:</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Bảng, phấn bàn, ghế học tập.</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Các sơ đồ mạch điện mẫu, thực tế.</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PC, phần mềm chuyên dùng, Projector</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Máy in</w:t>
      </w:r>
    </w:p>
    <w:p w:rsidR="003A4F22" w:rsidRPr="00BB652E" w:rsidRDefault="003A4F22" w:rsidP="003A4F22">
      <w:pPr>
        <w:tabs>
          <w:tab w:val="left" w:pos="6300"/>
        </w:tabs>
        <w:rPr>
          <w:rFonts w:ascii="Times New Roman" w:hAnsi="Times New Roman"/>
          <w:color w:val="000000"/>
          <w:spacing w:val="6"/>
          <w:szCs w:val="28"/>
          <w:lang w:val="pt-BR"/>
        </w:rPr>
      </w:pPr>
      <w:r w:rsidRPr="00BB652E">
        <w:rPr>
          <w:rFonts w:ascii="Times New Roman" w:hAnsi="Times New Roman"/>
          <w:color w:val="000000"/>
          <w:spacing w:val="6"/>
          <w:szCs w:val="28"/>
          <w:lang w:val="pt-BR"/>
        </w:rPr>
        <w:t>V. PHƯƠNG PHÁP VÀ NỘI DUNG ĐÁNH GIÁ:</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Về kiến thức: Được đánh giá bằng hình thức kiểm tra trắc nghiệm theo các nội dung sau: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Cấu tạo, nguyên lý làm việc của các mạch điện</w:t>
      </w:r>
    </w:p>
    <w:p w:rsidR="003A4F22" w:rsidRPr="00BB652E" w:rsidRDefault="003A4F22" w:rsidP="003A4F22">
      <w:pPr>
        <w:pStyle w:val="ListParagraph"/>
        <w:numPr>
          <w:ilvl w:val="0"/>
          <w:numId w:val="2"/>
        </w:numPr>
        <w:tabs>
          <w:tab w:val="left" w:pos="993"/>
        </w:tabs>
        <w:ind w:hanging="11"/>
        <w:contextualSpacing w:val="0"/>
        <w:jc w:val="both"/>
        <w:rPr>
          <w:color w:val="000000"/>
          <w:spacing w:val="6"/>
          <w:sz w:val="28"/>
          <w:szCs w:val="28"/>
          <w:lang w:val="pt-BR"/>
        </w:rPr>
      </w:pPr>
      <w:r w:rsidRPr="00BB652E">
        <w:rPr>
          <w:spacing w:val="6"/>
          <w:sz w:val="28"/>
          <w:szCs w:val="28"/>
          <w:lang w:val="pt-BR"/>
        </w:rPr>
        <w:t>Các thông số và phạm vi ứng dụng của mạch điện trong kỹ thuật</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Về kỹ năng: Đánh giá kỹ năng thực hành theo những nội dung sau:</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Thiết kế sơ đồ nguyên lý, sơ đồ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Kiểm tra kỹ năng thực hành vẽ mạch, phân tích sơ đồ mạch.</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Đánh giá các tiêu chuẩn của mạch in</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Độ chính xác.</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Khả năng mở rộng kiến thức.</w:t>
      </w:r>
    </w:p>
    <w:p w:rsidR="003A4F22" w:rsidRPr="00BB652E" w:rsidRDefault="003A4F22" w:rsidP="003A4F22">
      <w:pPr>
        <w:pStyle w:val="ListParagraph"/>
        <w:numPr>
          <w:ilvl w:val="0"/>
          <w:numId w:val="2"/>
        </w:numPr>
        <w:tabs>
          <w:tab w:val="left" w:pos="993"/>
        </w:tabs>
        <w:ind w:hanging="11"/>
        <w:contextualSpacing w:val="0"/>
        <w:jc w:val="both"/>
        <w:rPr>
          <w:spacing w:val="6"/>
          <w:sz w:val="28"/>
          <w:szCs w:val="28"/>
          <w:lang w:val="pt-BR"/>
        </w:rPr>
      </w:pPr>
      <w:r w:rsidRPr="00BB652E">
        <w:rPr>
          <w:spacing w:val="6"/>
          <w:sz w:val="28"/>
          <w:szCs w:val="28"/>
          <w:lang w:val="pt-BR"/>
        </w:rPr>
        <w:t>Thời gian thực hiện công việc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Thái độ: Đánh giá phong cách học tập thể hiện ở: Chăm chỉ, nghiêm túc, chính xác, trong công việc</w:t>
      </w:r>
    </w:p>
    <w:p w:rsidR="003A4F22" w:rsidRPr="00BB652E" w:rsidRDefault="003A4F22" w:rsidP="003A4F22">
      <w:pPr>
        <w:rPr>
          <w:rFonts w:ascii="Times New Roman" w:hAnsi="Times New Roman"/>
          <w:color w:val="000000"/>
          <w:spacing w:val="6"/>
          <w:szCs w:val="28"/>
          <w:lang w:val="pt-BR"/>
        </w:rPr>
      </w:pPr>
    </w:p>
    <w:p w:rsidR="003A4F22" w:rsidRPr="00BB652E" w:rsidRDefault="003A4F22" w:rsidP="003A4F22">
      <w:pPr>
        <w:tabs>
          <w:tab w:val="left" w:pos="6300"/>
        </w:tabs>
        <w:rPr>
          <w:rFonts w:ascii="Times New Roman" w:hAnsi="Times New Roman"/>
          <w:color w:val="000000"/>
          <w:spacing w:val="6"/>
          <w:szCs w:val="28"/>
          <w:lang w:val="pt-BR"/>
        </w:rPr>
      </w:pPr>
      <w:r w:rsidRPr="00BB652E">
        <w:rPr>
          <w:rFonts w:ascii="Times New Roman" w:hAnsi="Times New Roman"/>
          <w:color w:val="000000"/>
          <w:spacing w:val="6"/>
          <w:szCs w:val="28"/>
          <w:lang w:val="pt-BR"/>
        </w:rPr>
        <w:t>VI. HƯỚNG DẪN THỰC HIỆN CHƯƠNG TRÌNH:</w:t>
      </w:r>
    </w:p>
    <w:p w:rsidR="003A4F22" w:rsidRPr="00BB652E" w:rsidRDefault="003A4F22" w:rsidP="003A4F22">
      <w:pPr>
        <w:tabs>
          <w:tab w:val="left" w:pos="6300"/>
        </w:tabs>
        <w:rPr>
          <w:rFonts w:ascii="Times New Roman" w:hAnsi="Times New Roman"/>
          <w:i/>
          <w:color w:val="000000"/>
          <w:spacing w:val="6"/>
          <w:szCs w:val="28"/>
          <w:lang w:val="pt-BR"/>
        </w:rPr>
      </w:pPr>
      <w:r w:rsidRPr="00BB652E">
        <w:rPr>
          <w:rFonts w:ascii="Times New Roman" w:hAnsi="Times New Roman"/>
          <w:i/>
          <w:color w:val="000000"/>
          <w:spacing w:val="6"/>
          <w:szCs w:val="28"/>
          <w:lang w:val="pt-BR"/>
        </w:rPr>
        <w:t xml:space="preserve">1. Phạm vi áp dụng chương trình: </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 xml:space="preserve">Chương trình môn học được sử dụng để giảng dạy cho trình độ trung cấp và cao đẳng nghề. </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Chương trình có thể dùng để dạy học sinh ngắn hạn ( sơ cấp nghề ) có trình độ văn hóa tốt nghiệp phổ thông cơ sở chuyển đổi nghề.</w:t>
      </w:r>
    </w:p>
    <w:p w:rsidR="003A4F22" w:rsidRPr="00BB652E" w:rsidRDefault="003A4F22" w:rsidP="003A4F22">
      <w:pPr>
        <w:tabs>
          <w:tab w:val="num" w:pos="720"/>
          <w:tab w:val="left" w:pos="6300"/>
        </w:tabs>
        <w:rPr>
          <w:rFonts w:ascii="Times New Roman" w:hAnsi="Times New Roman"/>
          <w:color w:val="000000"/>
          <w:spacing w:val="6"/>
          <w:szCs w:val="28"/>
          <w:lang w:val="pt-BR"/>
        </w:rPr>
      </w:pPr>
      <w:r w:rsidRPr="00BB652E">
        <w:rPr>
          <w:rFonts w:ascii="Times New Roman" w:hAnsi="Times New Roman"/>
          <w:i/>
          <w:color w:val="000000"/>
          <w:spacing w:val="6"/>
          <w:szCs w:val="28"/>
          <w:lang w:val="pt-BR"/>
        </w:rPr>
        <w:t xml:space="preserve">2. Hướng dẫn một số điểm chính về phương pháp giảng dạy môn học: </w:t>
      </w:r>
    </w:p>
    <w:p w:rsidR="003A4F22" w:rsidRPr="00BB652E" w:rsidRDefault="003A4F22" w:rsidP="003A4F22">
      <w:pPr>
        <w:tabs>
          <w:tab w:val="num" w:pos="720"/>
          <w:tab w:val="left" w:pos="5760"/>
        </w:tabs>
        <w:ind w:firstLine="720"/>
        <w:rPr>
          <w:rFonts w:ascii="Times New Roman" w:hAnsi="Times New Roman"/>
          <w:color w:val="000000"/>
          <w:spacing w:val="6"/>
          <w:szCs w:val="28"/>
          <w:lang w:val="pt-BR"/>
        </w:rPr>
      </w:pPr>
      <w:r w:rsidRPr="00BB652E">
        <w:rPr>
          <w:rFonts w:ascii="Times New Roman" w:hAnsi="Times New Roman"/>
          <w:color w:val="000000"/>
          <w:spacing w:val="6"/>
          <w:szCs w:val="28"/>
          <w:lang w:val="pt-BR"/>
        </w:rPr>
        <w:t>Nội dung được biên soạn theo cấu trúc môn học nên cần lưu ý một số điểm chính sau:</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Vật liệu, dụng cụ, trang thiết bị và tài liệu phát tay phải được chuẩn bị đầy đủ trước khi thực hiện bài giảng</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Thực hiện giảng dạy tốt nhất ở phòng học máy tính</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Học sinh cần được chia nhóm để có thể thảo luận nhóm, làm bài tập, và tham gia xây dựng nội dung bài học.</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lastRenderedPageBreak/>
        <w:t>Căn cứ vào thực tế của nơi đào tạo giáo viên hướng dẫn có thể thay đổi thời lượng của từng nội dung, nhưng vẫn phải đảm bảo số giờ qui định trong chương trình.</w:t>
      </w:r>
    </w:p>
    <w:p w:rsidR="003A4F22" w:rsidRPr="00BB652E" w:rsidRDefault="003A4F22" w:rsidP="003A4F22">
      <w:pPr>
        <w:tabs>
          <w:tab w:val="num" w:pos="720"/>
          <w:tab w:val="left" w:pos="5760"/>
        </w:tabs>
        <w:rPr>
          <w:rFonts w:ascii="Times New Roman" w:hAnsi="Times New Roman"/>
          <w:i/>
          <w:color w:val="000000"/>
          <w:spacing w:val="6"/>
          <w:szCs w:val="28"/>
          <w:lang w:val="pt-BR"/>
        </w:rPr>
      </w:pPr>
      <w:r w:rsidRPr="00BB652E">
        <w:rPr>
          <w:rFonts w:ascii="Times New Roman" w:hAnsi="Times New Roman"/>
          <w:i/>
          <w:color w:val="000000"/>
          <w:spacing w:val="6"/>
          <w:szCs w:val="28"/>
          <w:lang w:val="pt-BR"/>
        </w:rPr>
        <w:t>3. Những trọng tâm chương trình cần chú ý:</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t-BR"/>
        </w:rPr>
      </w:pPr>
      <w:r w:rsidRPr="00BB652E">
        <w:rPr>
          <w:color w:val="000000"/>
          <w:spacing w:val="6"/>
          <w:sz w:val="28"/>
          <w:szCs w:val="28"/>
          <w:lang w:val="pt-BR"/>
        </w:rPr>
        <w:t>Cần phân biệt rõ sự khác nhau cơ bản giữa các mạch điện có cấu trúc gần giống nhau trong chương trình đào tạo.</w:t>
      </w:r>
    </w:p>
    <w:p w:rsidR="003A4F22" w:rsidRPr="00BB652E" w:rsidRDefault="003A4F22" w:rsidP="003A4F22">
      <w:pPr>
        <w:tabs>
          <w:tab w:val="num" w:pos="720"/>
          <w:tab w:val="left" w:pos="5760"/>
        </w:tabs>
        <w:rPr>
          <w:rFonts w:ascii="Times New Roman" w:hAnsi="Times New Roman"/>
          <w:i/>
          <w:color w:val="000000"/>
          <w:spacing w:val="6"/>
          <w:szCs w:val="28"/>
        </w:rPr>
      </w:pPr>
      <w:r w:rsidRPr="00BB652E">
        <w:rPr>
          <w:rFonts w:ascii="Times New Roman" w:hAnsi="Times New Roman"/>
          <w:i/>
          <w:color w:val="000000"/>
          <w:spacing w:val="6"/>
          <w:szCs w:val="28"/>
        </w:rPr>
        <w:t xml:space="preserve">4. </w:t>
      </w:r>
      <w:proofErr w:type="spellStart"/>
      <w:r w:rsidRPr="00BB652E">
        <w:rPr>
          <w:rFonts w:ascii="Times New Roman" w:hAnsi="Times New Roman"/>
          <w:i/>
          <w:color w:val="000000"/>
          <w:spacing w:val="6"/>
          <w:szCs w:val="28"/>
        </w:rPr>
        <w:t>Tài</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liệu</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cần</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tham</w:t>
      </w:r>
      <w:proofErr w:type="spellEnd"/>
      <w:r w:rsidRPr="00BB652E">
        <w:rPr>
          <w:rFonts w:ascii="Times New Roman" w:hAnsi="Times New Roman"/>
          <w:i/>
          <w:color w:val="000000"/>
          <w:spacing w:val="6"/>
          <w:szCs w:val="28"/>
        </w:rPr>
        <w:t xml:space="preserve"> </w:t>
      </w:r>
      <w:proofErr w:type="spellStart"/>
      <w:r w:rsidRPr="00BB652E">
        <w:rPr>
          <w:rFonts w:ascii="Times New Roman" w:hAnsi="Times New Roman"/>
          <w:i/>
          <w:color w:val="000000"/>
          <w:spacing w:val="6"/>
          <w:szCs w:val="28"/>
        </w:rPr>
        <w:t>khảo</w:t>
      </w:r>
      <w:proofErr w:type="spellEnd"/>
      <w:r w:rsidRPr="00BB652E">
        <w:rPr>
          <w:rFonts w:ascii="Times New Roman" w:hAnsi="Times New Roman"/>
          <w:i/>
          <w:color w:val="000000"/>
          <w:spacing w:val="6"/>
          <w:szCs w:val="28"/>
        </w:rPr>
        <w:t>:</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[1] Mạch điện tử trong công nghiệp,  Nguyễn Tấn Phước - NXB Tổng hợp TP. HCM,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[2] Kĩ thuật điện tử 1 , Lê Xuân Thế, Nguyễn Kim Giao - NXB Giáo dục, Hà Nội,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[3] Giáo trình kĩ thuật mạch điện tử , Đặng văn Chuyết - NXB Giáo dục, Hà Nội, 2003.</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[4] Điện tử công suất , Nguyễn Bính - NXB Khoa học và Kĩ thuật, Hà Nội,  1996.</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[5] Kĩ thuật điện tử , Đỗ Xuân Thụ -  NXB Giáo dục, Hà Nội, 2005.</w:t>
      </w:r>
    </w:p>
    <w:p w:rsidR="003A4F22" w:rsidRPr="00BB652E" w:rsidRDefault="003A4F22" w:rsidP="003A4F22">
      <w:pPr>
        <w:pStyle w:val="ListParagraph"/>
        <w:numPr>
          <w:ilvl w:val="0"/>
          <w:numId w:val="1"/>
        </w:numPr>
        <w:tabs>
          <w:tab w:val="left" w:pos="227"/>
        </w:tabs>
        <w:spacing w:before="120"/>
        <w:ind w:left="0" w:firstLine="0"/>
        <w:jc w:val="both"/>
        <w:rPr>
          <w:color w:val="000000"/>
          <w:spacing w:val="6"/>
          <w:sz w:val="28"/>
          <w:szCs w:val="28"/>
          <w:lang w:val="pl-PL"/>
        </w:rPr>
      </w:pPr>
      <w:r w:rsidRPr="00BB652E">
        <w:rPr>
          <w:color w:val="000000"/>
          <w:spacing w:val="6"/>
          <w:sz w:val="28"/>
          <w:szCs w:val="28"/>
          <w:lang w:val="pl-PL"/>
        </w:rPr>
        <w:t>[6] Phân tích mạch tranzito , Đỗ Thanh Hải, Nguyễn Xuân Mai  -  NXB Thống kê, Hà Nội, 2002.</w:t>
      </w: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E4992"/>
    <w:rsid w:val="0014472F"/>
    <w:rsid w:val="00154D71"/>
    <w:rsid w:val="001A291E"/>
    <w:rsid w:val="001A7D47"/>
    <w:rsid w:val="00202139"/>
    <w:rsid w:val="00213DA5"/>
    <w:rsid w:val="002B4F92"/>
    <w:rsid w:val="002B7381"/>
    <w:rsid w:val="00311DFC"/>
    <w:rsid w:val="00381A3B"/>
    <w:rsid w:val="00381B6B"/>
    <w:rsid w:val="003974C5"/>
    <w:rsid w:val="003A4F22"/>
    <w:rsid w:val="003C30B4"/>
    <w:rsid w:val="00522485"/>
    <w:rsid w:val="0055132F"/>
    <w:rsid w:val="00596D70"/>
    <w:rsid w:val="005E6FEF"/>
    <w:rsid w:val="00606410"/>
    <w:rsid w:val="00623B36"/>
    <w:rsid w:val="00642285"/>
    <w:rsid w:val="0066430D"/>
    <w:rsid w:val="006E2192"/>
    <w:rsid w:val="0081555C"/>
    <w:rsid w:val="00826964"/>
    <w:rsid w:val="008923FF"/>
    <w:rsid w:val="008A5DFF"/>
    <w:rsid w:val="008B737C"/>
    <w:rsid w:val="008C37DB"/>
    <w:rsid w:val="00904242"/>
    <w:rsid w:val="00A561D8"/>
    <w:rsid w:val="00A9173A"/>
    <w:rsid w:val="00AA7D02"/>
    <w:rsid w:val="00AF4337"/>
    <w:rsid w:val="00B57E76"/>
    <w:rsid w:val="00BB652E"/>
    <w:rsid w:val="00BF78EF"/>
    <w:rsid w:val="00CE00F0"/>
    <w:rsid w:val="00CF0961"/>
    <w:rsid w:val="00D83A0A"/>
    <w:rsid w:val="00DC67FD"/>
    <w:rsid w:val="00DF361A"/>
    <w:rsid w:val="00E152F8"/>
    <w:rsid w:val="00E245FA"/>
    <w:rsid w:val="00E27065"/>
    <w:rsid w:val="00E52710"/>
    <w:rsid w:val="00E65505"/>
    <w:rsid w:val="00E858BA"/>
    <w:rsid w:val="00EC239F"/>
    <w:rsid w:val="00F308F1"/>
    <w:rsid w:val="00F5135F"/>
    <w:rsid w:val="00F8102A"/>
    <w:rsid w:val="00F81853"/>
    <w:rsid w:val="00F84CB1"/>
    <w:rsid w:val="00FC3C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E6C7"/>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E74C-D318-4E1E-8420-56EAF7A6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48</cp:revision>
  <dcterms:created xsi:type="dcterms:W3CDTF">2016-08-08T14:45:00Z</dcterms:created>
  <dcterms:modified xsi:type="dcterms:W3CDTF">2016-08-22T17:19:00Z</dcterms:modified>
</cp:coreProperties>
</file>