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A3B" w:rsidRPr="003E145B"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fr-FR"/>
        </w:rPr>
      </w:pPr>
      <w:r w:rsidRPr="003E145B">
        <w:rPr>
          <w:rFonts w:ascii="Times New Roman" w:hAnsi="Times New Roman"/>
          <w:szCs w:val="28"/>
          <w:lang w:val="fr-FR"/>
        </w:rPr>
        <w:t>ỦY BAN NHÂN DÂN TỈNH BẮC GIANG</w:t>
      </w:r>
    </w:p>
    <w:p w:rsidR="00381A3B" w:rsidRPr="00DE5C85"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Cs w:val="32"/>
          <w:lang w:val="fr-FR"/>
        </w:rPr>
      </w:pPr>
      <w:r w:rsidRPr="00DE5C85">
        <w:rPr>
          <w:rFonts w:ascii="Times New Roman" w:hAnsi="Times New Roman"/>
          <w:b/>
          <w:szCs w:val="32"/>
          <w:lang w:val="fr-FR"/>
        </w:rPr>
        <w:t>TRƯỜNG CAO ĐẲNG NGHỀ CÔNG NGHỆ VIỆT – HÀN BẮC GIANG</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rPr>
          <w:rFonts w:ascii="Times New Roman" w:hAnsi="Times New Roman"/>
          <w:b/>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Cs w:val="28"/>
          <w:lang w:val="pl-PL"/>
        </w:rPr>
      </w:pP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E0C81">
        <w:rPr>
          <w:rFonts w:ascii="Times New Roman" w:hAnsi="Times New Roman"/>
          <w:b/>
          <w:bCs/>
          <w:sz w:val="40"/>
          <w:szCs w:val="40"/>
          <w:lang w:val="pl-PL"/>
        </w:rPr>
        <w:t>CHƯƠNG TRÌNH MÔ ĐUN</w:t>
      </w: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DE0C81">
        <w:rPr>
          <w:rFonts w:ascii="Times New Roman" w:hAnsi="Times New Roman"/>
          <w:b/>
          <w:bCs/>
          <w:sz w:val="40"/>
          <w:szCs w:val="40"/>
          <w:lang w:val="pl-PL"/>
        </w:rPr>
        <w:t>Tên mô đun: Chế tạo mạch in và hàn linh kiện</w:t>
      </w:r>
    </w:p>
    <w:p w:rsidR="00381A3B" w:rsidRPr="00DE0C81" w:rsidRDefault="00381A3B" w:rsidP="003E145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sz w:val="40"/>
          <w:szCs w:val="40"/>
          <w:lang w:val="pl-PL"/>
        </w:rPr>
      </w:pPr>
      <w:r w:rsidRPr="00DE0C81">
        <w:rPr>
          <w:rFonts w:ascii="Times New Roman" w:hAnsi="Times New Roman"/>
          <w:b/>
          <w:bCs/>
          <w:sz w:val="40"/>
          <w:szCs w:val="40"/>
          <w:lang w:val="pl-PL"/>
        </w:rPr>
        <w:t>Mã số mô đun: MĐ 18</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464891">
        <w:rPr>
          <w:rFonts w:ascii="Times New Roman" w:hAnsi="Times New Roman"/>
          <w:bCs/>
          <w:i/>
          <w:szCs w:val="28"/>
          <w:lang w:val="fr-FR"/>
        </w:rPr>
        <w:t>( Ban</w:t>
      </w:r>
      <w:proofErr w:type="gram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hành</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theo</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Quyết</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định</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số</w:t>
      </w:r>
      <w:proofErr w:type="spellEnd"/>
      <w:r w:rsidRPr="00464891">
        <w:rPr>
          <w:rFonts w:ascii="Times New Roman" w:hAnsi="Times New Roman"/>
          <w:bCs/>
          <w:i/>
          <w:szCs w:val="28"/>
          <w:lang w:val="fr-FR"/>
        </w:rPr>
        <w:t> :</w:t>
      </w:r>
      <w:r w:rsidR="00DE0C81">
        <w:rPr>
          <w:rFonts w:ascii="Times New Roman" w:hAnsi="Times New Roman"/>
          <w:bCs/>
          <w:i/>
          <w:szCs w:val="28"/>
          <w:lang w:val="fr-FR"/>
        </w:rPr>
        <w:t xml:space="preserve">       </w:t>
      </w:r>
      <w:r w:rsidRPr="00464891">
        <w:rPr>
          <w:rFonts w:ascii="Times New Roman" w:hAnsi="Times New Roman"/>
          <w:bCs/>
          <w:i/>
          <w:szCs w:val="28"/>
          <w:lang w:val="fr-FR"/>
        </w:rPr>
        <w:t> /QĐ</w:t>
      </w:r>
      <w:r w:rsidR="00DE0C81">
        <w:rPr>
          <w:rFonts w:ascii="Times New Roman" w:hAnsi="Times New Roman"/>
          <w:bCs/>
          <w:i/>
          <w:szCs w:val="28"/>
          <w:lang w:val="fr-FR"/>
        </w:rPr>
        <w:t xml:space="preserve">        </w:t>
      </w:r>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ngày</w:t>
      </w:r>
      <w:proofErr w:type="spellEnd"/>
      <w:r w:rsidRPr="00464891">
        <w:rPr>
          <w:rFonts w:ascii="Times New Roman" w:hAnsi="Times New Roman"/>
          <w:bCs/>
          <w:i/>
          <w:szCs w:val="28"/>
          <w:lang w:val="fr-FR"/>
        </w:rPr>
        <w:t xml:space="preserve">  </w:t>
      </w:r>
      <w:r w:rsidR="00DE0C81">
        <w:rPr>
          <w:rFonts w:ascii="Times New Roman" w:hAnsi="Times New Roman"/>
          <w:bCs/>
          <w:i/>
          <w:szCs w:val="28"/>
          <w:lang w:val="fr-FR"/>
        </w:rPr>
        <w:t xml:space="preserve"> </w:t>
      </w:r>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tháng</w:t>
      </w:r>
      <w:proofErr w:type="spellEnd"/>
      <w:r w:rsidRPr="00464891">
        <w:rPr>
          <w:rFonts w:ascii="Times New Roman" w:hAnsi="Times New Roman"/>
          <w:bCs/>
          <w:i/>
          <w:szCs w:val="28"/>
          <w:lang w:val="fr-FR"/>
        </w:rPr>
        <w:t xml:space="preserve"> </w:t>
      </w:r>
      <w:r w:rsidR="00DE0C81">
        <w:rPr>
          <w:rFonts w:ascii="Times New Roman" w:hAnsi="Times New Roman"/>
          <w:bCs/>
          <w:i/>
          <w:szCs w:val="28"/>
          <w:lang w:val="fr-FR"/>
        </w:rPr>
        <w:t xml:space="preserve">  </w:t>
      </w:r>
      <w:proofErr w:type="spellStart"/>
      <w:r w:rsidR="00DE0C81">
        <w:rPr>
          <w:rFonts w:ascii="Times New Roman" w:hAnsi="Times New Roman"/>
          <w:bCs/>
          <w:i/>
          <w:szCs w:val="28"/>
          <w:lang w:val="fr-FR"/>
        </w:rPr>
        <w:t>năm</w:t>
      </w:r>
      <w:proofErr w:type="spellEnd"/>
      <w:r w:rsidR="00DE0C81">
        <w:rPr>
          <w:rFonts w:ascii="Times New Roman" w:hAnsi="Times New Roman"/>
          <w:bCs/>
          <w:i/>
          <w:szCs w:val="28"/>
          <w:lang w:val="fr-FR"/>
        </w:rPr>
        <w:t xml:space="preserve"> 20</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spellStart"/>
      <w:proofErr w:type="gramStart"/>
      <w:r w:rsidRPr="00464891">
        <w:rPr>
          <w:rFonts w:ascii="Times New Roman" w:hAnsi="Times New Roman"/>
          <w:bCs/>
          <w:i/>
          <w:szCs w:val="28"/>
          <w:lang w:val="fr-FR"/>
        </w:rPr>
        <w:t>của</w:t>
      </w:r>
      <w:proofErr w:type="spellEnd"/>
      <w:proofErr w:type="gram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Hiệu</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trưởng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Trường</w:t>
      </w:r>
      <w:proofErr w:type="spellEnd"/>
      <w:r w:rsidRPr="00464891">
        <w:rPr>
          <w:rFonts w:ascii="Times New Roman" w:hAnsi="Times New Roman"/>
          <w:bCs/>
          <w:i/>
          <w:szCs w:val="28"/>
          <w:lang w:val="fr-FR"/>
        </w:rPr>
        <w:t xml:space="preserve"> Cao </w:t>
      </w:r>
      <w:proofErr w:type="spellStart"/>
      <w:r w:rsidRPr="00464891">
        <w:rPr>
          <w:rFonts w:ascii="Times New Roman" w:hAnsi="Times New Roman"/>
          <w:bCs/>
          <w:i/>
          <w:szCs w:val="28"/>
          <w:lang w:val="fr-FR"/>
        </w:rPr>
        <w:t>đẳng</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nghề</w:t>
      </w:r>
      <w:proofErr w:type="spellEnd"/>
      <w:r w:rsidRPr="00464891">
        <w:rPr>
          <w:rFonts w:ascii="Times New Roman" w:hAnsi="Times New Roman"/>
          <w:bCs/>
          <w:i/>
          <w:szCs w:val="28"/>
          <w:lang w:val="fr-FR"/>
        </w:rPr>
        <w:t xml:space="preserve"> CN </w:t>
      </w:r>
      <w:proofErr w:type="spellStart"/>
      <w:r w:rsidRPr="00464891">
        <w:rPr>
          <w:rFonts w:ascii="Times New Roman" w:hAnsi="Times New Roman"/>
          <w:bCs/>
          <w:i/>
          <w:szCs w:val="28"/>
          <w:lang w:val="fr-FR"/>
        </w:rPr>
        <w:t>Việt</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Hàn</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Bắc</w:t>
      </w:r>
      <w:proofErr w:type="spellEnd"/>
      <w:r w:rsidRPr="00464891">
        <w:rPr>
          <w:rFonts w:ascii="Times New Roman" w:hAnsi="Times New Roman"/>
          <w:bCs/>
          <w:i/>
          <w:szCs w:val="28"/>
          <w:lang w:val="fr-FR"/>
        </w:rPr>
        <w:t xml:space="preserve"> </w:t>
      </w:r>
      <w:proofErr w:type="spellStart"/>
      <w:r w:rsidRPr="00464891">
        <w:rPr>
          <w:rFonts w:ascii="Times New Roman" w:hAnsi="Times New Roman"/>
          <w:bCs/>
          <w:i/>
          <w:szCs w:val="28"/>
          <w:lang w:val="fr-FR"/>
        </w:rPr>
        <w:t>Giang</w:t>
      </w:r>
      <w:proofErr w:type="spellEnd"/>
      <w:r w:rsidRPr="00464891">
        <w:rPr>
          <w:rFonts w:ascii="Times New Roman" w:hAnsi="Times New Roman"/>
          <w:bCs/>
          <w:i/>
          <w:szCs w:val="28"/>
          <w:lang w:val="fr-FR"/>
        </w:rPr>
        <w:t>)</w:t>
      </w: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i/>
          <w:iCs/>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7961" w:rsidRDefault="00C97961"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C97961" w:rsidRPr="00464891" w:rsidRDefault="00C97961"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81A3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szCs w:val="28"/>
          <w:lang w:val="pl-PL"/>
        </w:rPr>
      </w:pPr>
    </w:p>
    <w:p w:rsidR="00381A3B" w:rsidRPr="00464891" w:rsidRDefault="003E145B" w:rsidP="00381A3B">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pacing w:val="6"/>
          <w:szCs w:val="28"/>
          <w:lang w:val="pl-PL"/>
        </w:rPr>
      </w:pPr>
      <w:r>
        <w:rPr>
          <w:rFonts w:ascii="Times New Roman" w:hAnsi="Times New Roman"/>
          <w:b/>
          <w:spacing w:val="6"/>
          <w:szCs w:val="28"/>
          <w:lang w:val="pl-PL"/>
        </w:rPr>
        <w:t>Bắc Giang năm 2016</w:t>
      </w:r>
    </w:p>
    <w:p w:rsidR="00381A3B" w:rsidRPr="00464891" w:rsidRDefault="00381A3B" w:rsidP="00C46767">
      <w:pPr>
        <w:spacing w:line="276" w:lineRule="auto"/>
        <w:ind w:left="270" w:hanging="270"/>
        <w:jc w:val="center"/>
        <w:rPr>
          <w:rFonts w:ascii="Times New Roman" w:hAnsi="Times New Roman"/>
          <w:b/>
          <w:szCs w:val="28"/>
          <w:lang w:val="pl-PL"/>
        </w:rPr>
      </w:pPr>
      <w:r w:rsidRPr="00464891">
        <w:rPr>
          <w:rFonts w:ascii="Times New Roman" w:hAnsi="Times New Roman"/>
          <w:b/>
          <w:szCs w:val="28"/>
          <w:lang w:val="pl-PL"/>
        </w:rPr>
        <w:br w:type="page"/>
      </w:r>
      <w:r w:rsidRPr="00464891">
        <w:rPr>
          <w:rFonts w:ascii="Times New Roman" w:hAnsi="Times New Roman"/>
          <w:b/>
          <w:szCs w:val="28"/>
          <w:lang w:val="pl-PL"/>
        </w:rPr>
        <w:lastRenderedPageBreak/>
        <w:t xml:space="preserve">CHƯƠNG TRÌNH MÔ ĐUN </w:t>
      </w:r>
    </w:p>
    <w:p w:rsidR="00381A3B" w:rsidRPr="00464891" w:rsidRDefault="00381A3B" w:rsidP="00C46767">
      <w:pPr>
        <w:spacing w:line="276" w:lineRule="auto"/>
        <w:ind w:left="270" w:hanging="270"/>
        <w:jc w:val="center"/>
        <w:rPr>
          <w:rFonts w:ascii="Times New Roman" w:hAnsi="Times New Roman"/>
          <w:b/>
          <w:szCs w:val="28"/>
          <w:lang w:val="pl-PL"/>
        </w:rPr>
      </w:pPr>
      <w:r w:rsidRPr="00464891">
        <w:rPr>
          <w:rFonts w:ascii="Times New Roman" w:hAnsi="Times New Roman"/>
          <w:b/>
          <w:szCs w:val="28"/>
          <w:lang w:val="pl-PL"/>
        </w:rPr>
        <w:t>CHẾ TẠO MẠCH IN VÀ HÀN LINH KIỆN</w:t>
      </w:r>
    </w:p>
    <w:p w:rsidR="00381A3B" w:rsidRPr="00464891" w:rsidRDefault="00381A3B" w:rsidP="00C46767">
      <w:pPr>
        <w:pStyle w:val="Heading1"/>
        <w:spacing w:line="276" w:lineRule="auto"/>
        <w:jc w:val="left"/>
        <w:rPr>
          <w:rFonts w:ascii="Times New Roman" w:hAnsi="Times New Roman" w:cs="Times New Roman"/>
          <w:lang w:val="pl-PL"/>
        </w:rPr>
      </w:pPr>
      <w:bookmarkStart w:id="0" w:name="_Toc374694134"/>
      <w:bookmarkStart w:id="1" w:name="_Toc376520320"/>
      <w:r w:rsidRPr="00464891">
        <w:rPr>
          <w:rFonts w:ascii="Times New Roman" w:hAnsi="Times New Roman" w:cs="Times New Roman"/>
          <w:lang w:val="pl-PL"/>
        </w:rPr>
        <w:t>Mã số mô đun: MĐ 18</w:t>
      </w:r>
      <w:bookmarkEnd w:id="0"/>
      <w:bookmarkEnd w:id="1"/>
      <w:r w:rsidR="00634320">
        <w:rPr>
          <w:rFonts w:ascii="Times New Roman" w:hAnsi="Times New Roman" w:cs="Times New Roman"/>
          <w:lang w:val="pl-PL"/>
        </w:rPr>
        <w:t>;</w:t>
      </w:r>
    </w:p>
    <w:p w:rsidR="00381A3B" w:rsidRPr="00464891" w:rsidRDefault="00381A3B" w:rsidP="00C46767">
      <w:pPr>
        <w:tabs>
          <w:tab w:val="num" w:pos="1080"/>
        </w:tabs>
        <w:spacing w:line="276" w:lineRule="auto"/>
        <w:ind w:left="270" w:hanging="270"/>
        <w:jc w:val="both"/>
        <w:rPr>
          <w:rFonts w:ascii="Times New Roman" w:hAnsi="Times New Roman"/>
          <w:szCs w:val="28"/>
          <w:lang w:val="pl-PL"/>
        </w:rPr>
      </w:pPr>
      <w:r w:rsidRPr="00464891">
        <w:rPr>
          <w:rFonts w:ascii="Times New Roman" w:hAnsi="Times New Roman"/>
          <w:szCs w:val="28"/>
          <w:lang w:val="pl-PL"/>
        </w:rPr>
        <w:t>Thời gian mô đun: 30 giờ</w:t>
      </w:r>
      <w:r w:rsidR="00634320">
        <w:rPr>
          <w:rFonts w:ascii="Times New Roman" w:hAnsi="Times New Roman"/>
          <w:szCs w:val="28"/>
          <w:lang w:val="pl-PL"/>
        </w:rPr>
        <w:t>;</w:t>
      </w:r>
      <w:r w:rsidRPr="00464891">
        <w:rPr>
          <w:rFonts w:ascii="Times New Roman" w:hAnsi="Times New Roman"/>
          <w:szCs w:val="28"/>
          <w:lang w:val="pl-PL"/>
        </w:rPr>
        <w:t xml:space="preserve">       </w:t>
      </w:r>
      <w:r w:rsidRPr="00464891">
        <w:rPr>
          <w:rFonts w:ascii="Times New Roman" w:hAnsi="Times New Roman"/>
          <w:szCs w:val="28"/>
          <w:lang w:val="pl-PL"/>
        </w:rPr>
        <w:tab/>
      </w:r>
      <w:r w:rsidRPr="00464891">
        <w:rPr>
          <w:rFonts w:ascii="Times New Roman" w:hAnsi="Times New Roman"/>
          <w:szCs w:val="28"/>
          <w:lang w:val="pl-PL"/>
        </w:rPr>
        <w:tab/>
      </w:r>
      <w:r w:rsidRPr="00F918AA">
        <w:rPr>
          <w:rFonts w:ascii="Times New Roman" w:hAnsi="Times New Roman"/>
          <w:szCs w:val="28"/>
          <w:lang w:val="pl-PL"/>
        </w:rPr>
        <w:t>(Lý thuyết: 6 giờ; Thực hành: 24 giờ)</w:t>
      </w:r>
    </w:p>
    <w:p w:rsidR="00381A3B" w:rsidRPr="00464891" w:rsidRDefault="00381A3B" w:rsidP="00C46767">
      <w:pPr>
        <w:spacing w:line="276" w:lineRule="auto"/>
        <w:ind w:left="270" w:hanging="270"/>
        <w:jc w:val="both"/>
        <w:rPr>
          <w:rFonts w:ascii="Times New Roman" w:hAnsi="Times New Roman"/>
          <w:b/>
          <w:szCs w:val="28"/>
          <w:lang w:val="pl-PL"/>
        </w:rPr>
      </w:pPr>
    </w:p>
    <w:p w:rsidR="00381A3B" w:rsidRPr="00464891" w:rsidRDefault="00381A3B" w:rsidP="00C46767">
      <w:pPr>
        <w:spacing w:line="276" w:lineRule="auto"/>
        <w:ind w:left="270" w:hanging="270"/>
        <w:jc w:val="both"/>
        <w:rPr>
          <w:rFonts w:ascii="Times New Roman" w:hAnsi="Times New Roman"/>
          <w:b/>
          <w:szCs w:val="28"/>
          <w:lang w:val="pl-PL"/>
        </w:rPr>
      </w:pPr>
      <w:r w:rsidRPr="00464891">
        <w:rPr>
          <w:rFonts w:ascii="Times New Roman" w:hAnsi="Times New Roman"/>
          <w:b/>
          <w:szCs w:val="28"/>
          <w:lang w:val="pl-PL"/>
        </w:rPr>
        <w:t>I. VỊ TRÍ TÍNH CHẤT CỦA MÔ ĐUN</w:t>
      </w:r>
    </w:p>
    <w:p w:rsidR="00381A3B" w:rsidRPr="00464891" w:rsidRDefault="00634320" w:rsidP="00C46767">
      <w:pPr>
        <w:pStyle w:val="ListParagraph"/>
        <w:numPr>
          <w:ilvl w:val="0"/>
          <w:numId w:val="3"/>
        </w:numPr>
        <w:tabs>
          <w:tab w:val="left" w:pos="227"/>
        </w:tabs>
        <w:spacing w:before="120" w:line="276" w:lineRule="auto"/>
        <w:jc w:val="both"/>
        <w:rPr>
          <w:sz w:val="28"/>
          <w:szCs w:val="28"/>
          <w:lang w:val="pl-PL"/>
        </w:rPr>
      </w:pPr>
      <w:r>
        <w:rPr>
          <w:sz w:val="28"/>
          <w:szCs w:val="28"/>
          <w:lang w:val="pl-PL"/>
        </w:rPr>
        <w:t>Vị trí</w:t>
      </w:r>
      <w:r w:rsidR="00381A3B" w:rsidRPr="00464891">
        <w:rPr>
          <w:sz w:val="28"/>
          <w:szCs w:val="28"/>
          <w:lang w:val="pl-PL"/>
        </w:rPr>
        <w:t xml:space="preserve">: Mô đun được bố trí dạy sau khi học xong các môn học cơ bản chuyên môn như linh </w:t>
      </w:r>
      <w:r w:rsidR="00464891">
        <w:rPr>
          <w:sz w:val="28"/>
          <w:szCs w:val="28"/>
          <w:lang w:val="pl-PL"/>
        </w:rPr>
        <w:t>kiện điện tử, đo lường điện tử, mạch điện tử cơ bản, dạy sau các mô đun như vi điều khiển, điện tử nâng cao.</w:t>
      </w:r>
    </w:p>
    <w:p w:rsidR="00381A3B" w:rsidRPr="00464891" w:rsidRDefault="00634320" w:rsidP="00C46767">
      <w:pPr>
        <w:pStyle w:val="ListParagraph"/>
        <w:numPr>
          <w:ilvl w:val="0"/>
          <w:numId w:val="3"/>
        </w:numPr>
        <w:tabs>
          <w:tab w:val="left" w:pos="227"/>
        </w:tabs>
        <w:spacing w:before="120" w:line="276" w:lineRule="auto"/>
        <w:jc w:val="both"/>
        <w:rPr>
          <w:sz w:val="28"/>
          <w:szCs w:val="28"/>
          <w:lang w:val="pl-PL"/>
        </w:rPr>
      </w:pPr>
      <w:r>
        <w:rPr>
          <w:sz w:val="28"/>
          <w:szCs w:val="28"/>
          <w:lang w:val="pl-PL"/>
        </w:rPr>
        <w:t>Tính chất</w:t>
      </w:r>
      <w:r w:rsidR="00381A3B" w:rsidRPr="00464891">
        <w:rPr>
          <w:sz w:val="28"/>
          <w:szCs w:val="28"/>
          <w:lang w:val="pl-PL"/>
        </w:rPr>
        <w:t xml:space="preserve">: Là mô đun </w:t>
      </w:r>
      <w:r w:rsidR="00B23A14">
        <w:rPr>
          <w:sz w:val="28"/>
          <w:szCs w:val="28"/>
          <w:lang w:val="pl-PL"/>
        </w:rPr>
        <w:t>chuyên môn nghề, bắt buộc trong chương trình đào tạo nghề điện tử công nghiệp.</w:t>
      </w:r>
    </w:p>
    <w:p w:rsidR="00381A3B" w:rsidRPr="00464891" w:rsidRDefault="00381A3B" w:rsidP="00C46767">
      <w:pPr>
        <w:spacing w:line="276" w:lineRule="auto"/>
        <w:ind w:left="270" w:hanging="270"/>
        <w:jc w:val="both"/>
        <w:rPr>
          <w:rFonts w:ascii="Times New Roman" w:hAnsi="Times New Roman"/>
          <w:szCs w:val="28"/>
          <w:lang w:val="pl-PL"/>
        </w:rPr>
      </w:pPr>
    </w:p>
    <w:p w:rsidR="00381A3B" w:rsidRPr="00464891" w:rsidRDefault="00381A3B" w:rsidP="00C46767">
      <w:pPr>
        <w:spacing w:line="276" w:lineRule="auto"/>
        <w:ind w:left="270" w:hanging="270"/>
        <w:jc w:val="both"/>
        <w:rPr>
          <w:rFonts w:ascii="Times New Roman" w:hAnsi="Times New Roman"/>
          <w:b/>
          <w:szCs w:val="28"/>
          <w:lang w:val="pl-PL"/>
        </w:rPr>
      </w:pPr>
      <w:r w:rsidRPr="00464891">
        <w:rPr>
          <w:rFonts w:ascii="Times New Roman" w:hAnsi="Times New Roman"/>
          <w:b/>
          <w:szCs w:val="28"/>
          <w:lang w:val="pl-PL"/>
        </w:rPr>
        <w:t>II. MỤC TIÊU MÔ ĐUN</w:t>
      </w:r>
    </w:p>
    <w:p w:rsidR="00381A3B" w:rsidRPr="00464891" w:rsidRDefault="00B23A14" w:rsidP="00C46767">
      <w:pPr>
        <w:tabs>
          <w:tab w:val="left" w:pos="528"/>
        </w:tabs>
        <w:spacing w:line="276" w:lineRule="auto"/>
        <w:ind w:firstLine="720"/>
        <w:jc w:val="both"/>
        <w:rPr>
          <w:rFonts w:ascii="Times New Roman" w:hAnsi="Times New Roman"/>
          <w:spacing w:val="6"/>
          <w:szCs w:val="28"/>
          <w:lang w:val="pl-PL"/>
        </w:rPr>
      </w:pPr>
      <w:r>
        <w:rPr>
          <w:rFonts w:ascii="Times New Roman" w:hAnsi="Times New Roman"/>
          <w:spacing w:val="6"/>
          <w:szCs w:val="28"/>
          <w:lang w:val="pl-PL"/>
        </w:rPr>
        <w:t xml:space="preserve">Trang bị cho sinh viên kiến thức và kỹ năng cơ bản về hàn linh </w:t>
      </w:r>
      <w:r w:rsidR="00D14F67">
        <w:rPr>
          <w:rFonts w:ascii="Times New Roman" w:hAnsi="Times New Roman"/>
          <w:spacing w:val="6"/>
          <w:szCs w:val="28"/>
          <w:lang w:val="pl-PL"/>
        </w:rPr>
        <w:t>ki</w:t>
      </w:r>
      <w:r w:rsidR="00F918AA">
        <w:rPr>
          <w:rFonts w:ascii="Times New Roman" w:hAnsi="Times New Roman"/>
          <w:spacing w:val="6"/>
          <w:szCs w:val="28"/>
          <w:lang w:val="pl-PL"/>
        </w:rPr>
        <w:t>ện điện tử và chế tạo mạch in về</w:t>
      </w:r>
      <w:r w:rsidR="00D14F67">
        <w:rPr>
          <w:rFonts w:ascii="Times New Roman" w:hAnsi="Times New Roman"/>
          <w:spacing w:val="6"/>
          <w:szCs w:val="28"/>
          <w:lang w:val="pl-PL"/>
        </w:rPr>
        <w:t>:</w:t>
      </w:r>
    </w:p>
    <w:p w:rsidR="00464891" w:rsidRP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K</w:t>
      </w:r>
      <w:r w:rsidR="00464891" w:rsidRPr="00464891">
        <w:rPr>
          <w:bCs/>
          <w:sz w:val="28"/>
          <w:szCs w:val="28"/>
          <w:lang w:val="pl-PL"/>
        </w:rPr>
        <w:t>iến thức:</w:t>
      </w:r>
    </w:p>
    <w:p w:rsidR="00625017"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được các dụng cụ</w:t>
      </w:r>
      <w:r w:rsidR="00C46767">
        <w:rPr>
          <w:bCs/>
          <w:sz w:val="28"/>
          <w:szCs w:val="28"/>
          <w:lang w:val="pl-PL"/>
        </w:rPr>
        <w:t>, vật tư</w:t>
      </w:r>
      <w:r>
        <w:rPr>
          <w:bCs/>
          <w:sz w:val="28"/>
          <w:szCs w:val="28"/>
          <w:lang w:val="pl-PL"/>
        </w:rPr>
        <w:t xml:space="preserve"> hàn </w:t>
      </w:r>
      <w:r w:rsidR="00C46767">
        <w:rPr>
          <w:bCs/>
          <w:sz w:val="28"/>
          <w:szCs w:val="28"/>
          <w:lang w:val="pl-PL"/>
        </w:rPr>
        <w:t xml:space="preserve">mạch </w:t>
      </w:r>
      <w:r>
        <w:rPr>
          <w:bCs/>
          <w:sz w:val="28"/>
          <w:szCs w:val="28"/>
          <w:lang w:val="pl-PL"/>
        </w:rPr>
        <w:t>điện tử, các loại mạch in, hóa chất chế tạo mạch in cơ bản.</w:t>
      </w:r>
    </w:p>
    <w:p w:rsidR="00464891" w:rsidRPr="00464891"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Trình bày được quy trình hàn</w:t>
      </w:r>
      <w:r w:rsidR="00D200F3">
        <w:rPr>
          <w:bCs/>
          <w:sz w:val="28"/>
          <w:szCs w:val="28"/>
          <w:lang w:val="pl-PL"/>
        </w:rPr>
        <w:t xml:space="preserve"> nối dây điện, hàn</w:t>
      </w:r>
      <w:r>
        <w:rPr>
          <w:bCs/>
          <w:sz w:val="28"/>
          <w:szCs w:val="28"/>
          <w:lang w:val="pl-PL"/>
        </w:rPr>
        <w:t xml:space="preserve"> linh kiện </w:t>
      </w:r>
      <w:r w:rsidR="00D200F3">
        <w:rPr>
          <w:bCs/>
          <w:sz w:val="28"/>
          <w:szCs w:val="28"/>
          <w:lang w:val="pl-PL"/>
        </w:rPr>
        <w:t xml:space="preserve">xuyên lỗ </w:t>
      </w:r>
      <w:r>
        <w:rPr>
          <w:bCs/>
          <w:sz w:val="28"/>
          <w:szCs w:val="28"/>
          <w:lang w:val="pl-PL"/>
        </w:rPr>
        <w:t>vào mạch điện tử.</w:t>
      </w:r>
    </w:p>
    <w:p w:rsidR="00464891" w:rsidRPr="00464891" w:rsidRDefault="0062501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 xml:space="preserve">Phân tích được các mối hàn </w:t>
      </w:r>
      <w:r w:rsidR="00C46767">
        <w:rPr>
          <w:bCs/>
          <w:sz w:val="28"/>
          <w:szCs w:val="28"/>
          <w:lang w:val="pl-PL"/>
        </w:rPr>
        <w:t xml:space="preserve">đúng, mỗi hàn </w:t>
      </w:r>
      <w:r>
        <w:rPr>
          <w:bCs/>
          <w:sz w:val="28"/>
          <w:szCs w:val="28"/>
          <w:lang w:val="pl-PL"/>
        </w:rPr>
        <w:t>lỗi cơ bản.</w:t>
      </w:r>
    </w:p>
    <w:p w:rsidR="00464891" w:rsidRPr="00464891" w:rsidRDefault="00C4676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w:t>
      </w:r>
      <w:r w:rsidR="00625017">
        <w:rPr>
          <w:bCs/>
          <w:sz w:val="28"/>
          <w:szCs w:val="28"/>
          <w:lang w:val="pl-PL"/>
        </w:rPr>
        <w:t xml:space="preserve"> được quy trình chế tạo mạch in, quy trình sản xuất </w:t>
      </w:r>
      <w:r w:rsidR="00BD1953">
        <w:rPr>
          <w:bCs/>
          <w:sz w:val="28"/>
          <w:szCs w:val="28"/>
          <w:lang w:val="pl-PL"/>
        </w:rPr>
        <w:t>sản phẩm điện</w:t>
      </w:r>
      <w:r w:rsidR="00625017">
        <w:rPr>
          <w:bCs/>
          <w:sz w:val="28"/>
          <w:szCs w:val="28"/>
          <w:lang w:val="pl-PL"/>
        </w:rPr>
        <w:t xml:space="preserve"> tử.</w:t>
      </w:r>
    </w:p>
    <w:p w:rsid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K</w:t>
      </w:r>
      <w:r w:rsidR="00464891" w:rsidRPr="00464891">
        <w:rPr>
          <w:bCs/>
          <w:sz w:val="28"/>
          <w:szCs w:val="28"/>
          <w:lang w:val="pl-PL"/>
        </w:rPr>
        <w:t>ỹ năng:</w:t>
      </w:r>
    </w:p>
    <w:p w:rsidR="00464891" w:rsidRDefault="00464891"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Sử dụng các dụng cụ hàn đúng kỹ thuật.</w:t>
      </w:r>
    </w:p>
    <w:p w:rsidR="000631F4" w:rsidRPr="00464891" w:rsidRDefault="000631F4"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Sắp xếp, thao tác vật tư, máy móc tại vị trí hàn hàn đảm bảo an toàn.</w:t>
      </w:r>
    </w:p>
    <w:p w:rsidR="00464891" w:rsidRDefault="00464891" w:rsidP="00C46767">
      <w:pPr>
        <w:pStyle w:val="ListParagraph"/>
        <w:numPr>
          <w:ilvl w:val="1"/>
          <w:numId w:val="4"/>
        </w:numPr>
        <w:spacing w:line="276" w:lineRule="auto"/>
        <w:rPr>
          <w:bCs/>
          <w:sz w:val="28"/>
          <w:szCs w:val="28"/>
          <w:lang w:val="pl-PL"/>
        </w:rPr>
      </w:pPr>
      <w:r w:rsidRPr="00464891">
        <w:rPr>
          <w:bCs/>
          <w:sz w:val="28"/>
          <w:szCs w:val="28"/>
          <w:lang w:val="pl-PL"/>
        </w:rPr>
        <w:t>Hàn</w:t>
      </w:r>
      <w:r w:rsidR="00D200F3">
        <w:rPr>
          <w:bCs/>
          <w:sz w:val="28"/>
          <w:szCs w:val="28"/>
          <w:lang w:val="pl-PL"/>
        </w:rPr>
        <w:t xml:space="preserve"> nối dây điện, hàn và tháo hàn các linh kiện vào </w:t>
      </w:r>
      <w:r w:rsidRPr="00464891">
        <w:rPr>
          <w:bCs/>
          <w:sz w:val="28"/>
          <w:szCs w:val="28"/>
          <w:lang w:val="pl-PL"/>
        </w:rPr>
        <w:t>mạch điệ</w:t>
      </w:r>
      <w:r w:rsidR="00D200F3">
        <w:rPr>
          <w:bCs/>
          <w:sz w:val="28"/>
          <w:szCs w:val="28"/>
          <w:lang w:val="pl-PL"/>
        </w:rPr>
        <w:t>n tử đúng kỹ thuật.</w:t>
      </w:r>
    </w:p>
    <w:p w:rsidR="00625017" w:rsidRPr="00464891" w:rsidRDefault="00625017" w:rsidP="00C46767">
      <w:pPr>
        <w:pStyle w:val="ListParagraph"/>
        <w:numPr>
          <w:ilvl w:val="1"/>
          <w:numId w:val="4"/>
        </w:numPr>
        <w:spacing w:line="276" w:lineRule="auto"/>
        <w:rPr>
          <w:bCs/>
          <w:sz w:val="28"/>
          <w:szCs w:val="28"/>
          <w:lang w:val="pl-PL"/>
        </w:rPr>
      </w:pPr>
      <w:r>
        <w:rPr>
          <w:bCs/>
          <w:sz w:val="28"/>
          <w:szCs w:val="28"/>
          <w:lang w:val="pl-PL"/>
        </w:rPr>
        <w:t xml:space="preserve">Thao tác phần mềm thiết kế mạch để tạo </w:t>
      </w:r>
      <w:r w:rsidR="00D200F3">
        <w:rPr>
          <w:bCs/>
          <w:sz w:val="28"/>
          <w:szCs w:val="28"/>
          <w:lang w:val="pl-PL"/>
        </w:rPr>
        <w:t>bản vẽ phục vụ gia công mạch.</w:t>
      </w:r>
    </w:p>
    <w:p w:rsidR="00464891" w:rsidRPr="00464891" w:rsidRDefault="00464891" w:rsidP="00C46767">
      <w:pPr>
        <w:pStyle w:val="ListParagraph"/>
        <w:numPr>
          <w:ilvl w:val="1"/>
          <w:numId w:val="4"/>
        </w:numPr>
        <w:tabs>
          <w:tab w:val="left" w:pos="528"/>
        </w:tabs>
        <w:spacing w:line="276"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464891" w:rsidRDefault="00D200F3" w:rsidP="00C46767">
      <w:pPr>
        <w:pStyle w:val="ListParagraph"/>
        <w:numPr>
          <w:ilvl w:val="1"/>
          <w:numId w:val="4"/>
        </w:numPr>
        <w:tabs>
          <w:tab w:val="left" w:pos="528"/>
        </w:tabs>
        <w:spacing w:line="276" w:lineRule="auto"/>
        <w:jc w:val="both"/>
        <w:rPr>
          <w:bCs/>
          <w:sz w:val="28"/>
          <w:szCs w:val="28"/>
          <w:lang w:val="pl-PL"/>
        </w:rPr>
      </w:pPr>
      <w:bookmarkStart w:id="2" w:name="_GoBack"/>
      <w:bookmarkEnd w:id="2"/>
      <w:r>
        <w:rPr>
          <w:bCs/>
          <w:sz w:val="28"/>
          <w:szCs w:val="28"/>
          <w:lang w:val="pl-PL"/>
        </w:rPr>
        <w:t>Kiểm tra lỗi mạch in sau khi chế tạo bằng dụng cụ đo lường.</w:t>
      </w:r>
    </w:p>
    <w:p w:rsidR="00DE13B7" w:rsidRPr="00464891" w:rsidRDefault="00DE13B7" w:rsidP="00C46767">
      <w:pPr>
        <w:pStyle w:val="ListParagraph"/>
        <w:numPr>
          <w:ilvl w:val="1"/>
          <w:numId w:val="4"/>
        </w:numPr>
        <w:tabs>
          <w:tab w:val="left" w:pos="528"/>
        </w:tabs>
        <w:spacing w:line="276" w:lineRule="auto"/>
        <w:jc w:val="both"/>
        <w:rPr>
          <w:bCs/>
          <w:sz w:val="28"/>
          <w:szCs w:val="28"/>
          <w:lang w:val="pl-PL"/>
        </w:rPr>
      </w:pPr>
      <w:r>
        <w:rPr>
          <w:bCs/>
          <w:sz w:val="28"/>
          <w:szCs w:val="28"/>
          <w:lang w:val="pl-PL"/>
        </w:rPr>
        <w:t>Hoàn thiện một mạch điện tử có chức năng đơn giản.</w:t>
      </w:r>
    </w:p>
    <w:p w:rsidR="00464891" w:rsidRPr="00464891" w:rsidRDefault="00D14F67" w:rsidP="00C46767">
      <w:pPr>
        <w:pStyle w:val="ListParagraph"/>
        <w:numPr>
          <w:ilvl w:val="0"/>
          <w:numId w:val="4"/>
        </w:numPr>
        <w:tabs>
          <w:tab w:val="left" w:pos="528"/>
        </w:tabs>
        <w:spacing w:line="276" w:lineRule="auto"/>
        <w:jc w:val="both"/>
        <w:rPr>
          <w:bCs/>
          <w:sz w:val="28"/>
          <w:szCs w:val="28"/>
          <w:lang w:val="pl-PL"/>
        </w:rPr>
      </w:pPr>
      <w:r>
        <w:rPr>
          <w:bCs/>
          <w:sz w:val="28"/>
          <w:szCs w:val="28"/>
          <w:lang w:val="pl-PL"/>
        </w:rPr>
        <w:t>T</w:t>
      </w:r>
      <w:r w:rsidR="00464891" w:rsidRPr="00464891">
        <w:rPr>
          <w:bCs/>
          <w:sz w:val="28"/>
          <w:szCs w:val="28"/>
          <w:lang w:val="pl-PL"/>
        </w:rPr>
        <w:t>hái độ:</w:t>
      </w:r>
    </w:p>
    <w:p w:rsidR="00464891" w:rsidRDefault="00464891" w:rsidP="00C46767">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sidR="00625017">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583971" w:rsidRPr="00583971" w:rsidRDefault="00583971" w:rsidP="00583971">
      <w:pPr>
        <w:spacing w:line="276" w:lineRule="auto"/>
        <w:ind w:left="1080"/>
        <w:rPr>
          <w:bCs/>
          <w:szCs w:val="28"/>
          <w:lang w:val="pl-PL"/>
        </w:rPr>
      </w:pPr>
    </w:p>
    <w:p w:rsidR="00381A3B" w:rsidRPr="00464891" w:rsidRDefault="00381A3B" w:rsidP="00464891">
      <w:pPr>
        <w:pStyle w:val="ListParagraph"/>
        <w:tabs>
          <w:tab w:val="left" w:pos="528"/>
        </w:tabs>
        <w:ind w:left="1440"/>
        <w:jc w:val="both"/>
        <w:rPr>
          <w:bCs/>
          <w:sz w:val="28"/>
          <w:szCs w:val="28"/>
          <w:lang w:val="pl-PL"/>
        </w:rPr>
      </w:pPr>
    </w:p>
    <w:p w:rsidR="00381A3B" w:rsidRPr="00464891" w:rsidRDefault="00381A3B" w:rsidP="00381A3B">
      <w:pPr>
        <w:tabs>
          <w:tab w:val="left" w:pos="121"/>
        </w:tabs>
        <w:jc w:val="both"/>
        <w:rPr>
          <w:rFonts w:ascii="Times New Roman" w:hAnsi="Times New Roman"/>
          <w:b/>
          <w:szCs w:val="28"/>
          <w:lang w:val="pl-PL"/>
        </w:rPr>
      </w:pPr>
      <w:r w:rsidRPr="00464891">
        <w:rPr>
          <w:rFonts w:ascii="Times New Roman" w:hAnsi="Times New Roman"/>
          <w:b/>
          <w:szCs w:val="28"/>
          <w:lang w:val="pl-PL"/>
        </w:rPr>
        <w:lastRenderedPageBreak/>
        <w:t>III.  NỘI DUNG MÔ ĐUN</w:t>
      </w:r>
    </w:p>
    <w:p w:rsidR="00381A3B" w:rsidRPr="00D14F67" w:rsidRDefault="00381A3B" w:rsidP="00AE2F05">
      <w:pPr>
        <w:pStyle w:val="ListParagraph"/>
        <w:numPr>
          <w:ilvl w:val="0"/>
          <w:numId w:val="7"/>
        </w:numPr>
        <w:tabs>
          <w:tab w:val="left" w:pos="946"/>
        </w:tabs>
        <w:jc w:val="both"/>
        <w:rPr>
          <w:bCs/>
          <w:i/>
          <w:sz w:val="28"/>
          <w:szCs w:val="28"/>
          <w:lang w:val="pl-PL"/>
        </w:rPr>
      </w:pPr>
      <w:r w:rsidRPr="00D14F67">
        <w:rPr>
          <w:bCs/>
          <w:i/>
          <w:sz w:val="28"/>
          <w:szCs w:val="28"/>
          <w:lang w:val="pl-PL"/>
        </w:rPr>
        <w:t>Nội dung tổng quát và phân bố thời gian</w:t>
      </w:r>
    </w:p>
    <w:p w:rsidR="00AE2F05" w:rsidRPr="008B1971" w:rsidRDefault="00AE2F05" w:rsidP="00AE2F05">
      <w:pPr>
        <w:tabs>
          <w:tab w:val="left" w:pos="946"/>
        </w:tabs>
        <w:jc w:val="both"/>
        <w:rPr>
          <w:bCs/>
          <w:i/>
          <w:szCs w:val="28"/>
          <w:lang w:val="pl-PL" w:eastAsia="ko-KR"/>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3753"/>
        <w:gridCol w:w="1005"/>
        <w:gridCol w:w="1285"/>
        <w:gridCol w:w="1254"/>
        <w:gridCol w:w="1005"/>
      </w:tblGrid>
      <w:tr w:rsidR="00AE2F05" w:rsidRPr="00AE2F05" w:rsidTr="00AE2F05">
        <w:trPr>
          <w:trHeight w:val="363"/>
        </w:trPr>
        <w:tc>
          <w:tcPr>
            <w:tcW w:w="778" w:type="dxa"/>
            <w:vMerge w:val="restart"/>
            <w:tcMar>
              <w:left w:w="28" w:type="dxa"/>
              <w:right w:w="28" w:type="dxa"/>
            </w:tcMar>
            <w:vAlign w:val="center"/>
          </w:tcPr>
          <w:p w:rsidR="00AE2F05" w:rsidRPr="00AE2F05" w:rsidRDefault="00AE2F05" w:rsidP="00820CFF">
            <w:pPr>
              <w:tabs>
                <w:tab w:val="left" w:pos="6300"/>
                <w:tab w:val="center" w:pos="6521"/>
              </w:tabs>
              <w:ind w:left="270" w:hanging="270"/>
              <w:rPr>
                <w:rFonts w:ascii="Times New Roman" w:hAnsi="Times New Roman"/>
                <w:b/>
                <w:spacing w:val="6"/>
                <w:szCs w:val="28"/>
                <w:lang w:val="pt-BR"/>
              </w:rPr>
            </w:pPr>
            <w:bookmarkStart w:id="3" w:name="_Hlk435198190"/>
            <w:r w:rsidRPr="00AE2F05">
              <w:rPr>
                <w:rFonts w:ascii="Times New Roman" w:hAnsi="Times New Roman"/>
                <w:b/>
                <w:spacing w:val="6"/>
                <w:szCs w:val="28"/>
                <w:lang w:val="pt-BR"/>
              </w:rPr>
              <w:t>Số TT</w:t>
            </w:r>
          </w:p>
        </w:tc>
        <w:tc>
          <w:tcPr>
            <w:tcW w:w="3753" w:type="dxa"/>
            <w:vMerge w:val="restart"/>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Tên chương mục</w:t>
            </w:r>
          </w:p>
        </w:tc>
        <w:tc>
          <w:tcPr>
            <w:tcW w:w="4549" w:type="dxa"/>
            <w:gridSpan w:val="4"/>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Thời gian</w:t>
            </w:r>
          </w:p>
        </w:tc>
      </w:tr>
      <w:tr w:rsidR="00AE2F05" w:rsidRPr="00AE2F05" w:rsidTr="00AE2F05">
        <w:trPr>
          <w:trHeight w:val="728"/>
        </w:trPr>
        <w:tc>
          <w:tcPr>
            <w:tcW w:w="778" w:type="dxa"/>
            <w:vMerge/>
            <w:tcMar>
              <w:left w:w="28" w:type="dxa"/>
              <w:right w:w="28" w:type="dxa"/>
            </w:tcMar>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p>
        </w:tc>
        <w:tc>
          <w:tcPr>
            <w:tcW w:w="3753" w:type="dxa"/>
            <w:vMerge/>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p>
        </w:tc>
        <w:tc>
          <w:tcPr>
            <w:tcW w:w="1005" w:type="dxa"/>
            <w:vAlign w:val="center"/>
          </w:tcPr>
          <w:p w:rsidR="00AE2F05" w:rsidRPr="00AE2F05" w:rsidRDefault="00AE2F05" w:rsidP="00820CFF">
            <w:pPr>
              <w:tabs>
                <w:tab w:val="left" w:pos="6300"/>
                <w:tab w:val="center" w:pos="6521"/>
              </w:tabs>
              <w:ind w:left="270" w:hanging="270"/>
              <w:rPr>
                <w:rFonts w:ascii="Times New Roman" w:hAnsi="Times New Roman"/>
                <w:b/>
                <w:spacing w:val="6"/>
                <w:szCs w:val="28"/>
                <w:lang w:val="pt-BR"/>
              </w:rPr>
            </w:pPr>
            <w:r w:rsidRPr="00AE2F05">
              <w:rPr>
                <w:rFonts w:ascii="Times New Roman" w:hAnsi="Times New Roman"/>
                <w:b/>
                <w:spacing w:val="6"/>
                <w:szCs w:val="28"/>
                <w:lang w:val="pt-BR"/>
              </w:rPr>
              <w:t>Tổng số</w:t>
            </w:r>
          </w:p>
        </w:tc>
        <w:tc>
          <w:tcPr>
            <w:tcW w:w="1285" w:type="dxa"/>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Lý thuyết</w:t>
            </w:r>
          </w:p>
        </w:tc>
        <w:tc>
          <w:tcPr>
            <w:tcW w:w="1254" w:type="dxa"/>
            <w:vAlign w:val="center"/>
          </w:tcPr>
          <w:p w:rsidR="00AE2F05" w:rsidRPr="00AE2F05" w:rsidRDefault="00AE2F05" w:rsidP="00820CFF">
            <w:pPr>
              <w:tabs>
                <w:tab w:val="left" w:pos="6300"/>
                <w:tab w:val="center" w:pos="6521"/>
              </w:tabs>
              <w:ind w:left="270" w:hanging="270"/>
              <w:jc w:val="center"/>
              <w:rPr>
                <w:rFonts w:ascii="Times New Roman" w:hAnsi="Times New Roman"/>
                <w:b/>
                <w:spacing w:val="6"/>
                <w:szCs w:val="28"/>
                <w:lang w:val="pt-BR"/>
              </w:rPr>
            </w:pPr>
            <w:r w:rsidRPr="00AE2F05">
              <w:rPr>
                <w:rFonts w:ascii="Times New Roman" w:hAnsi="Times New Roman"/>
                <w:b/>
                <w:spacing w:val="6"/>
                <w:szCs w:val="28"/>
                <w:lang w:val="pt-BR"/>
              </w:rPr>
              <w:t>Thực hành</w:t>
            </w:r>
          </w:p>
        </w:tc>
        <w:tc>
          <w:tcPr>
            <w:tcW w:w="1005" w:type="dxa"/>
            <w:vAlign w:val="center"/>
          </w:tcPr>
          <w:p w:rsidR="00AE2F05" w:rsidRDefault="00AE2F05" w:rsidP="00820CFF">
            <w:pPr>
              <w:tabs>
                <w:tab w:val="left" w:pos="6300"/>
                <w:tab w:val="center" w:pos="6521"/>
              </w:tabs>
              <w:ind w:left="270" w:hanging="270"/>
              <w:jc w:val="center"/>
              <w:rPr>
                <w:rFonts w:ascii="Times New Roman" w:hAnsi="Times New Roman"/>
                <w:b/>
                <w:spacing w:val="6"/>
                <w:szCs w:val="28"/>
              </w:rPr>
            </w:pPr>
            <w:proofErr w:type="spellStart"/>
            <w:r>
              <w:rPr>
                <w:rFonts w:ascii="Times New Roman" w:hAnsi="Times New Roman"/>
                <w:b/>
                <w:spacing w:val="6"/>
                <w:szCs w:val="28"/>
              </w:rPr>
              <w:t>Kiểm</w:t>
            </w:r>
            <w:proofErr w:type="spellEnd"/>
          </w:p>
          <w:p w:rsidR="00AE2F05" w:rsidRPr="00AE2F05" w:rsidRDefault="00AE2F05" w:rsidP="00820CFF">
            <w:pPr>
              <w:tabs>
                <w:tab w:val="left" w:pos="6300"/>
                <w:tab w:val="center" w:pos="6521"/>
              </w:tabs>
              <w:ind w:left="270" w:hanging="270"/>
              <w:jc w:val="center"/>
              <w:rPr>
                <w:rFonts w:ascii="Times New Roman" w:hAnsi="Times New Roman"/>
                <w:b/>
                <w:spacing w:val="6"/>
                <w:szCs w:val="28"/>
              </w:rPr>
            </w:pPr>
            <w:proofErr w:type="spellStart"/>
            <w:r w:rsidRPr="00AE2F05">
              <w:rPr>
                <w:rFonts w:ascii="Times New Roman" w:hAnsi="Times New Roman"/>
                <w:b/>
                <w:spacing w:val="6"/>
                <w:szCs w:val="28"/>
              </w:rPr>
              <w:t>tra</w:t>
            </w:r>
            <w:proofErr w:type="spellEnd"/>
          </w:p>
        </w:tc>
      </w:tr>
      <w:tr w:rsidR="00480738" w:rsidRPr="00AE2F05" w:rsidTr="00C24F08">
        <w:trPr>
          <w:trHeight w:val="176"/>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
                <w:bCs/>
                <w:szCs w:val="28"/>
                <w:lang w:val="fr-FR"/>
              </w:rPr>
            </w:pPr>
            <w:r>
              <w:rPr>
                <w:rFonts w:ascii="Times New Roman" w:hAnsi="Times New Roman"/>
                <w:b/>
                <w:bCs/>
                <w:szCs w:val="28"/>
                <w:lang w:val="fr-FR"/>
              </w:rPr>
              <w:t>I</w:t>
            </w:r>
          </w:p>
        </w:tc>
        <w:tc>
          <w:tcPr>
            <w:tcW w:w="3753" w:type="dxa"/>
            <w:tcBorders>
              <w:top w:val="single" w:sz="4" w:space="0" w:color="auto"/>
              <w:bottom w:val="single" w:sz="4" w:space="0" w:color="auto"/>
            </w:tcBorders>
          </w:tcPr>
          <w:p w:rsidR="00480738" w:rsidRPr="00AE2F05" w:rsidRDefault="00F918AA" w:rsidP="00F918AA">
            <w:pPr>
              <w:ind w:left="50" w:hanging="50"/>
              <w:rPr>
                <w:rFonts w:ascii="Times New Roman" w:hAnsi="Times New Roman"/>
                <w:b/>
                <w:bCs/>
                <w:szCs w:val="28"/>
                <w:lang w:val="pt-BR"/>
              </w:rPr>
            </w:pPr>
            <w:r>
              <w:rPr>
                <w:rFonts w:ascii="Times New Roman" w:hAnsi="Times New Roman"/>
                <w:b/>
                <w:bCs/>
                <w:szCs w:val="28"/>
                <w:lang w:val="pt-BR"/>
              </w:rPr>
              <w:t>Chương</w:t>
            </w:r>
            <w:r w:rsidR="00480738">
              <w:rPr>
                <w:rFonts w:ascii="Times New Roman" w:hAnsi="Times New Roman"/>
                <w:b/>
                <w:bCs/>
                <w:szCs w:val="28"/>
                <w:lang w:val="pt-BR"/>
              </w:rPr>
              <w:t xml:space="preserve"> I: </w:t>
            </w:r>
            <w:r w:rsidR="00480738" w:rsidRPr="00AE2F05">
              <w:rPr>
                <w:rFonts w:ascii="Times New Roman" w:hAnsi="Times New Roman"/>
                <w:b/>
                <w:bCs/>
                <w:szCs w:val="28"/>
                <w:lang w:val="pt-BR"/>
              </w:rPr>
              <w:t>Kỹ thuật hàn mạch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lang w:eastAsia="ko-KR"/>
              </w:rPr>
            </w:pPr>
            <w:r w:rsidRPr="00480738">
              <w:rPr>
                <w:rFonts w:ascii="Times New Roman" w:hAnsi="Times New Roman"/>
                <w:b/>
                <w:bCs/>
                <w:color w:val="000000"/>
                <w:szCs w:val="28"/>
              </w:rPr>
              <w:t>7</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4</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w:t>
            </w:r>
          </w:p>
        </w:tc>
      </w:tr>
      <w:tr w:rsidR="00480738" w:rsidRPr="00AE2F05" w:rsidTr="00C24F08">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lang w:val="fr-FR"/>
              </w:rPr>
            </w:pPr>
            <w:r w:rsidRPr="00AE2F05">
              <w:rPr>
                <w:rFonts w:ascii="Times New Roman" w:hAnsi="Times New Roman"/>
                <w:bCs/>
                <w:szCs w:val="28"/>
                <w:lang w:val="fr-FR"/>
              </w:rPr>
              <w:t>1</w:t>
            </w:r>
          </w:p>
        </w:tc>
        <w:tc>
          <w:tcPr>
            <w:tcW w:w="3753" w:type="dxa"/>
            <w:tcBorders>
              <w:top w:val="single" w:sz="4" w:space="0" w:color="auto"/>
              <w:bottom w:val="single" w:sz="4" w:space="0" w:color="auto"/>
            </w:tcBorders>
          </w:tcPr>
          <w:p w:rsidR="00480738" w:rsidRPr="00AE2F05" w:rsidRDefault="00480738" w:rsidP="00480738">
            <w:pPr>
              <w:ind w:left="270" w:hanging="270"/>
              <w:rPr>
                <w:rFonts w:ascii="Times New Roman" w:hAnsi="Times New Roman"/>
                <w:bCs/>
                <w:szCs w:val="28"/>
                <w:lang w:val="pt-BR"/>
              </w:rPr>
            </w:pPr>
            <w:proofErr w:type="spellStart"/>
            <w:r>
              <w:rPr>
                <w:rFonts w:ascii="Times New Roman" w:hAnsi="Times New Roman"/>
                <w:szCs w:val="28"/>
                <w:lang w:val="fr-FR"/>
              </w:rPr>
              <w:t>Bài</w:t>
            </w:r>
            <w:proofErr w:type="spellEnd"/>
            <w:r>
              <w:rPr>
                <w:rFonts w:ascii="Times New Roman" w:hAnsi="Times New Roman"/>
                <w:szCs w:val="28"/>
                <w:lang w:val="fr-FR"/>
              </w:rPr>
              <w:t xml:space="preserve"> 1: </w:t>
            </w:r>
            <w:r w:rsidRPr="00AE2F05">
              <w:rPr>
                <w:rFonts w:ascii="Times New Roman" w:hAnsi="Times New Roman"/>
                <w:szCs w:val="28"/>
                <w:lang w:val="fr-FR"/>
              </w:rPr>
              <w:t xml:space="preserve">Thao </w:t>
            </w:r>
            <w:proofErr w:type="spellStart"/>
            <w:r w:rsidRPr="00AE2F05">
              <w:rPr>
                <w:rFonts w:ascii="Times New Roman" w:hAnsi="Times New Roman"/>
                <w:szCs w:val="28"/>
                <w:lang w:val="fr-FR"/>
              </w:rPr>
              <w:t>tác</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đảm</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bảo</w:t>
            </w:r>
            <w:proofErr w:type="spellEnd"/>
            <w:r w:rsidRPr="00AE2F05">
              <w:rPr>
                <w:rFonts w:ascii="Times New Roman" w:hAnsi="Times New Roman"/>
                <w:szCs w:val="28"/>
                <w:lang w:val="fr-FR"/>
              </w:rPr>
              <w:t xml:space="preserve"> an </w:t>
            </w:r>
            <w:proofErr w:type="spellStart"/>
            <w:r w:rsidRPr="00AE2F05">
              <w:rPr>
                <w:rFonts w:ascii="Times New Roman" w:hAnsi="Times New Roman"/>
                <w:szCs w:val="28"/>
                <w:lang w:val="fr-FR"/>
              </w:rPr>
              <w:t>toàn</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vị</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trí</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và</w:t>
            </w:r>
            <w:proofErr w:type="spellEnd"/>
            <w:r>
              <w:rPr>
                <w:rFonts w:ascii="Times New Roman" w:hAnsi="Times New Roman"/>
                <w:szCs w:val="28"/>
                <w:lang w:val="fr-FR"/>
              </w:rPr>
              <w:t xml:space="preserve"> </w:t>
            </w:r>
            <w:proofErr w:type="spellStart"/>
            <w:r>
              <w:rPr>
                <w:rFonts w:ascii="Times New Roman" w:hAnsi="Times New Roman"/>
                <w:szCs w:val="28"/>
                <w:lang w:val="fr-FR"/>
              </w:rPr>
              <w:t>kỹ</w:t>
            </w:r>
            <w:proofErr w:type="spellEnd"/>
            <w:r>
              <w:rPr>
                <w:rFonts w:ascii="Times New Roman" w:hAnsi="Times New Roman"/>
                <w:szCs w:val="28"/>
                <w:lang w:val="fr-FR"/>
              </w:rPr>
              <w:t xml:space="preserve"> </w:t>
            </w:r>
            <w:proofErr w:type="spellStart"/>
            <w:r>
              <w:rPr>
                <w:rFonts w:ascii="Times New Roman" w:hAnsi="Times New Roman"/>
                <w:szCs w:val="28"/>
                <w:lang w:val="fr-FR"/>
              </w:rPr>
              <w:t>thuật</w:t>
            </w:r>
            <w:proofErr w:type="spellEnd"/>
            <w:r>
              <w:rPr>
                <w:rFonts w:ascii="Times New Roman" w:hAnsi="Times New Roman"/>
                <w:szCs w:val="28"/>
                <w:lang w:val="fr-FR"/>
              </w:rPr>
              <w:t xml:space="preserve"> </w:t>
            </w:r>
            <w:proofErr w:type="spellStart"/>
            <w:r>
              <w:rPr>
                <w:rFonts w:ascii="Times New Roman" w:hAnsi="Times New Roman"/>
                <w:szCs w:val="28"/>
                <w:lang w:val="fr-FR"/>
              </w:rPr>
              <w:t>sử</w:t>
            </w:r>
            <w:proofErr w:type="spellEnd"/>
            <w:r>
              <w:rPr>
                <w:rFonts w:ascii="Times New Roman" w:hAnsi="Times New Roman"/>
                <w:szCs w:val="28"/>
                <w:lang w:val="fr-FR"/>
              </w:rPr>
              <w:t xml:space="preserve"> </w:t>
            </w:r>
            <w:proofErr w:type="spellStart"/>
            <w:r>
              <w:rPr>
                <w:rFonts w:ascii="Times New Roman" w:hAnsi="Times New Roman"/>
                <w:szCs w:val="28"/>
                <w:lang w:val="fr-FR"/>
              </w:rPr>
              <w:t>dụng</w:t>
            </w:r>
            <w:proofErr w:type="spellEnd"/>
            <w:r>
              <w:rPr>
                <w:rFonts w:ascii="Times New Roman" w:hAnsi="Times New Roman"/>
                <w:szCs w:val="28"/>
                <w:lang w:val="fr-FR"/>
              </w:rPr>
              <w:t xml:space="preserve"> </w:t>
            </w:r>
            <w:proofErr w:type="spellStart"/>
            <w:r>
              <w:rPr>
                <w:rFonts w:ascii="Times New Roman" w:hAnsi="Times New Roman"/>
                <w:szCs w:val="28"/>
                <w:lang w:val="fr-FR"/>
              </w:rPr>
              <w:t>các</w:t>
            </w:r>
            <w:proofErr w:type="spellEnd"/>
            <w:r>
              <w:rPr>
                <w:rFonts w:ascii="Times New Roman" w:hAnsi="Times New Roman"/>
                <w:szCs w:val="28"/>
                <w:lang w:val="fr-FR"/>
              </w:rPr>
              <w:t xml:space="preserve"> </w:t>
            </w:r>
            <w:proofErr w:type="spellStart"/>
            <w:r>
              <w:rPr>
                <w:rFonts w:ascii="Times New Roman" w:hAnsi="Times New Roman"/>
                <w:szCs w:val="28"/>
                <w:lang w:val="fr-FR"/>
              </w:rPr>
              <w:t>dụng</w:t>
            </w:r>
            <w:proofErr w:type="spellEnd"/>
            <w:r>
              <w:rPr>
                <w:rFonts w:ascii="Times New Roman" w:hAnsi="Times New Roman"/>
                <w:szCs w:val="28"/>
                <w:lang w:val="fr-FR"/>
              </w:rPr>
              <w:t xml:space="preserve"> </w:t>
            </w:r>
            <w:proofErr w:type="spellStart"/>
            <w:r>
              <w:rPr>
                <w:rFonts w:ascii="Times New Roman" w:hAnsi="Times New Roman"/>
                <w:szCs w:val="28"/>
                <w:lang w:val="fr-FR"/>
              </w:rPr>
              <w:t>cụ</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2</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24F08">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lang w:val="fr-FR"/>
              </w:rPr>
            </w:pPr>
            <w:r w:rsidRPr="00AE2F05">
              <w:rPr>
                <w:rFonts w:ascii="Times New Roman" w:hAnsi="Times New Roman"/>
                <w:bCs/>
                <w:szCs w:val="28"/>
                <w:lang w:val="fr-FR"/>
              </w:rPr>
              <w:t>2</w:t>
            </w:r>
          </w:p>
        </w:tc>
        <w:tc>
          <w:tcPr>
            <w:tcW w:w="3753" w:type="dxa"/>
            <w:tcBorders>
              <w:top w:val="single" w:sz="4" w:space="0" w:color="auto"/>
              <w:bottom w:val="single" w:sz="4" w:space="0" w:color="auto"/>
            </w:tcBorders>
          </w:tcPr>
          <w:p w:rsidR="00480738" w:rsidRPr="00AE2F05" w:rsidRDefault="00480738" w:rsidP="00480738">
            <w:pPr>
              <w:ind w:left="270" w:hanging="270"/>
              <w:rPr>
                <w:rFonts w:ascii="Times New Roman" w:hAnsi="Times New Roman"/>
                <w:szCs w:val="28"/>
                <w:lang w:val="fr-FR"/>
              </w:rPr>
            </w:pPr>
            <w:proofErr w:type="spellStart"/>
            <w:r>
              <w:rPr>
                <w:rFonts w:ascii="Times New Roman" w:hAnsi="Times New Roman"/>
                <w:szCs w:val="28"/>
                <w:lang w:val="fr-FR"/>
              </w:rPr>
              <w:t>Bài</w:t>
            </w:r>
            <w:proofErr w:type="spellEnd"/>
            <w:r>
              <w:rPr>
                <w:rFonts w:ascii="Times New Roman" w:hAnsi="Times New Roman"/>
                <w:szCs w:val="28"/>
                <w:lang w:val="fr-FR"/>
              </w:rPr>
              <w:t xml:space="preserve"> 2: </w:t>
            </w:r>
            <w:proofErr w:type="spellStart"/>
            <w:r w:rsidRPr="00AE2F05">
              <w:rPr>
                <w:rFonts w:ascii="Times New Roman" w:hAnsi="Times New Roman"/>
                <w:szCs w:val="28"/>
                <w:lang w:val="fr-FR"/>
              </w:rPr>
              <w:t>Kỹ</w:t>
            </w:r>
            <w:proofErr w:type="spellEnd"/>
            <w:r w:rsidRPr="00AE2F05">
              <w:rPr>
                <w:rFonts w:ascii="Times New Roman" w:hAnsi="Times New Roman"/>
                <w:szCs w:val="28"/>
                <w:lang w:val="fr-FR"/>
              </w:rPr>
              <w:t xml:space="preserve"> </w:t>
            </w:r>
            <w:proofErr w:type="spellStart"/>
            <w:r w:rsidRPr="00AE2F05">
              <w:rPr>
                <w:rFonts w:ascii="Times New Roman" w:hAnsi="Times New Roman"/>
                <w:szCs w:val="28"/>
                <w:lang w:val="fr-FR"/>
              </w:rPr>
              <w:t>thuật</w:t>
            </w:r>
            <w:proofErr w:type="spellEnd"/>
            <w:r w:rsidRPr="00AE2F05">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nối</w:t>
            </w:r>
            <w:proofErr w:type="spellEnd"/>
            <w:r>
              <w:rPr>
                <w:rFonts w:ascii="Times New Roman" w:hAnsi="Times New Roman"/>
                <w:szCs w:val="28"/>
                <w:lang w:val="fr-FR"/>
              </w:rPr>
              <w:t xml:space="preserve"> </w:t>
            </w:r>
            <w:proofErr w:type="spellStart"/>
            <w:r>
              <w:rPr>
                <w:rFonts w:ascii="Times New Roman" w:hAnsi="Times New Roman"/>
                <w:szCs w:val="28"/>
                <w:lang w:val="fr-FR"/>
              </w:rPr>
              <w:t>dây</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linh</w:t>
            </w:r>
            <w:proofErr w:type="spellEnd"/>
            <w:r>
              <w:rPr>
                <w:rFonts w:ascii="Times New Roman" w:hAnsi="Times New Roman"/>
                <w:szCs w:val="28"/>
                <w:lang w:val="fr-FR"/>
              </w:rPr>
              <w:t xml:space="preserve"> </w:t>
            </w:r>
            <w:proofErr w:type="spellStart"/>
            <w:r>
              <w:rPr>
                <w:rFonts w:ascii="Times New Roman" w:hAnsi="Times New Roman"/>
                <w:szCs w:val="28"/>
                <w:lang w:val="fr-FR"/>
              </w:rPr>
              <w:t>kiện</w:t>
            </w:r>
            <w:proofErr w:type="spellEnd"/>
            <w:r>
              <w:rPr>
                <w:rFonts w:ascii="Times New Roman" w:hAnsi="Times New Roman"/>
                <w:szCs w:val="28"/>
                <w:lang w:val="fr-FR"/>
              </w:rPr>
              <w:t xml:space="preserve"> </w:t>
            </w:r>
            <w:proofErr w:type="spellStart"/>
            <w:r>
              <w:rPr>
                <w:rFonts w:ascii="Times New Roman" w:hAnsi="Times New Roman"/>
                <w:szCs w:val="28"/>
                <w:lang w:val="fr-FR"/>
              </w:rPr>
              <w:t>xuyên</w:t>
            </w:r>
            <w:proofErr w:type="spellEnd"/>
            <w:r>
              <w:rPr>
                <w:rFonts w:ascii="Times New Roman" w:hAnsi="Times New Roman"/>
                <w:szCs w:val="28"/>
                <w:lang w:val="fr-FR"/>
              </w:rPr>
              <w:t xml:space="preserve"> </w:t>
            </w:r>
            <w:proofErr w:type="spellStart"/>
            <w:r>
              <w:rPr>
                <w:rFonts w:ascii="Times New Roman" w:hAnsi="Times New Roman"/>
                <w:szCs w:val="28"/>
                <w:lang w:val="fr-FR"/>
              </w:rPr>
              <w:t>lỗ</w:t>
            </w:r>
            <w:proofErr w:type="spellEnd"/>
            <w:r>
              <w:rPr>
                <w:rFonts w:ascii="Times New Roman" w:hAnsi="Times New Roman"/>
                <w:szCs w:val="28"/>
                <w:lang w:val="fr-FR"/>
              </w:rPr>
              <w:t xml:space="preserve">, </w:t>
            </w:r>
            <w:proofErr w:type="spellStart"/>
            <w:r>
              <w:rPr>
                <w:rFonts w:ascii="Times New Roman" w:hAnsi="Times New Roman"/>
                <w:szCs w:val="28"/>
                <w:lang w:val="fr-FR"/>
              </w:rPr>
              <w:t>xử</w:t>
            </w:r>
            <w:proofErr w:type="spellEnd"/>
            <w:r>
              <w:rPr>
                <w:rFonts w:ascii="Times New Roman" w:hAnsi="Times New Roman"/>
                <w:szCs w:val="28"/>
                <w:lang w:val="fr-FR"/>
              </w:rPr>
              <w:t xml:space="preserve"> </w:t>
            </w:r>
            <w:proofErr w:type="spellStart"/>
            <w:r>
              <w:rPr>
                <w:rFonts w:ascii="Times New Roman" w:hAnsi="Times New Roman"/>
                <w:szCs w:val="28"/>
                <w:lang w:val="fr-FR"/>
              </w:rPr>
              <w:t>lý</w:t>
            </w:r>
            <w:proofErr w:type="spellEnd"/>
            <w:r>
              <w:rPr>
                <w:rFonts w:ascii="Times New Roman" w:hAnsi="Times New Roman"/>
                <w:szCs w:val="28"/>
                <w:lang w:val="fr-FR"/>
              </w:rPr>
              <w:t xml:space="preserve"> </w:t>
            </w:r>
            <w:proofErr w:type="spellStart"/>
            <w:r>
              <w:rPr>
                <w:rFonts w:ascii="Times New Roman" w:hAnsi="Times New Roman"/>
                <w:szCs w:val="28"/>
                <w:lang w:val="fr-FR"/>
              </w:rPr>
              <w:t>mạch</w:t>
            </w:r>
            <w:proofErr w:type="spellEnd"/>
            <w:r>
              <w:rPr>
                <w:rFonts w:ascii="Times New Roman" w:hAnsi="Times New Roman"/>
                <w:szCs w:val="28"/>
                <w:lang w:val="fr-FR"/>
              </w:rPr>
              <w:t xml:space="preserve"> </w:t>
            </w:r>
            <w:proofErr w:type="spellStart"/>
            <w:r>
              <w:rPr>
                <w:rFonts w:ascii="Times New Roman" w:hAnsi="Times New Roman"/>
                <w:szCs w:val="28"/>
                <w:lang w:val="fr-FR"/>
              </w:rPr>
              <w:t>sau</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và</w:t>
            </w:r>
            <w:proofErr w:type="spellEnd"/>
            <w:r>
              <w:rPr>
                <w:rFonts w:ascii="Times New Roman" w:hAnsi="Times New Roman"/>
                <w:szCs w:val="28"/>
                <w:lang w:val="fr-FR"/>
              </w:rPr>
              <w:t xml:space="preserve"> </w:t>
            </w:r>
            <w:proofErr w:type="spellStart"/>
            <w:r>
              <w:rPr>
                <w:rFonts w:ascii="Times New Roman" w:hAnsi="Times New Roman"/>
                <w:szCs w:val="28"/>
                <w:lang w:val="fr-FR"/>
              </w:rPr>
              <w:t>tháo</w:t>
            </w:r>
            <w:proofErr w:type="spellEnd"/>
            <w:r>
              <w:rPr>
                <w:rFonts w:ascii="Times New Roman" w:hAnsi="Times New Roman"/>
                <w:szCs w:val="28"/>
                <w:lang w:val="fr-FR"/>
              </w:rPr>
              <w:t xml:space="preserve"> </w:t>
            </w:r>
            <w:proofErr w:type="spellStart"/>
            <w:r>
              <w:rPr>
                <w:rFonts w:ascii="Times New Roman" w:hAnsi="Times New Roman"/>
                <w:szCs w:val="28"/>
                <w:lang w:val="fr-FR"/>
              </w:rPr>
              <w:t>mối</w:t>
            </w:r>
            <w:proofErr w:type="spellEnd"/>
            <w:r>
              <w:rPr>
                <w:rFonts w:ascii="Times New Roman" w:hAnsi="Times New Roman"/>
                <w:szCs w:val="28"/>
                <w:lang w:val="fr-FR"/>
              </w:rPr>
              <w:t xml:space="preserve"> </w:t>
            </w:r>
            <w:proofErr w:type="spellStart"/>
            <w:r>
              <w:rPr>
                <w:rFonts w:ascii="Times New Roman" w:hAnsi="Times New Roman"/>
                <w:szCs w:val="28"/>
                <w:lang w:val="fr-FR"/>
              </w:rPr>
              <w:t>hàn</w:t>
            </w:r>
            <w:proofErr w:type="spellEnd"/>
            <w:r>
              <w:rPr>
                <w:rFonts w:ascii="Times New Roman" w:hAnsi="Times New Roman"/>
                <w:szCs w:val="28"/>
                <w:lang w:val="fr-FR"/>
              </w:rPr>
              <w:t xml:space="preserve"> </w:t>
            </w:r>
            <w:proofErr w:type="spellStart"/>
            <w:r>
              <w:rPr>
                <w:rFonts w:ascii="Times New Roman" w:hAnsi="Times New Roman"/>
                <w:szCs w:val="28"/>
                <w:lang w:val="fr-FR"/>
              </w:rPr>
              <w:t>linh</w:t>
            </w:r>
            <w:proofErr w:type="spellEnd"/>
            <w:r>
              <w:rPr>
                <w:rFonts w:ascii="Times New Roman" w:hAnsi="Times New Roman"/>
                <w:szCs w:val="28"/>
                <w:lang w:val="fr-FR"/>
              </w:rPr>
              <w:t xml:space="preserve"> </w:t>
            </w:r>
            <w:proofErr w:type="spellStart"/>
            <w:r>
              <w:rPr>
                <w:rFonts w:ascii="Times New Roman" w:hAnsi="Times New Roman"/>
                <w:szCs w:val="28"/>
                <w:lang w:val="fr-FR"/>
              </w:rPr>
              <w:t>kiện</w:t>
            </w:r>
            <w:proofErr w:type="spellEnd"/>
            <w:r>
              <w:rPr>
                <w:rFonts w:ascii="Times New Roman" w:hAnsi="Times New Roman"/>
                <w:szCs w:val="28"/>
                <w:lang w:val="fr-FR"/>
              </w:rPr>
              <w:t xml:space="preserve"> </w:t>
            </w:r>
            <w:proofErr w:type="spellStart"/>
            <w:r>
              <w:rPr>
                <w:rFonts w:ascii="Times New Roman" w:hAnsi="Times New Roman"/>
                <w:szCs w:val="28"/>
                <w:lang w:val="fr-FR"/>
              </w:rPr>
              <w:t>xuyên</w:t>
            </w:r>
            <w:proofErr w:type="spellEnd"/>
            <w:r>
              <w:rPr>
                <w:rFonts w:ascii="Times New Roman" w:hAnsi="Times New Roman"/>
                <w:szCs w:val="28"/>
                <w:lang w:val="fr-FR"/>
              </w:rPr>
              <w:t xml:space="preserve"> </w:t>
            </w:r>
            <w:proofErr w:type="spellStart"/>
            <w:r>
              <w:rPr>
                <w:rFonts w:ascii="Times New Roman" w:hAnsi="Times New Roman"/>
                <w:szCs w:val="28"/>
                <w:lang w:val="fr-FR"/>
              </w:rPr>
              <w:t>lỗ</w:t>
            </w:r>
            <w:proofErr w:type="spellEnd"/>
            <w:r>
              <w:rPr>
                <w:rFonts w:ascii="Times New Roman" w:hAnsi="Times New Roman"/>
                <w:szCs w:val="28"/>
                <w:lang w:val="fr-FR"/>
              </w:rPr>
              <w:t>.</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5</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3</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r>
      <w:tr w:rsidR="00480738" w:rsidRPr="00AE2F05" w:rsidTr="00C24F08">
        <w:trPr>
          <w:trHeight w:val="715"/>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
                <w:bCs/>
                <w:szCs w:val="28"/>
              </w:rPr>
            </w:pPr>
            <w:r w:rsidRPr="00AE2F05">
              <w:rPr>
                <w:rFonts w:ascii="Times New Roman" w:hAnsi="Times New Roman"/>
                <w:b/>
                <w:bCs/>
                <w:szCs w:val="28"/>
              </w:rPr>
              <w:t>II</w:t>
            </w:r>
          </w:p>
        </w:tc>
        <w:tc>
          <w:tcPr>
            <w:tcW w:w="3753" w:type="dxa"/>
            <w:tcBorders>
              <w:top w:val="single" w:sz="4" w:space="0" w:color="auto"/>
              <w:bottom w:val="single" w:sz="4" w:space="0" w:color="auto"/>
            </w:tcBorders>
          </w:tcPr>
          <w:p w:rsidR="00480738" w:rsidRPr="00AE2F05" w:rsidRDefault="00F918AA" w:rsidP="00480738">
            <w:pPr>
              <w:ind w:left="270" w:hanging="270"/>
              <w:rPr>
                <w:rFonts w:ascii="Times New Roman" w:hAnsi="Times New Roman"/>
                <w:b/>
                <w:bCs/>
                <w:szCs w:val="28"/>
                <w:lang w:val="pt-BR"/>
              </w:rPr>
            </w:pPr>
            <w:r>
              <w:rPr>
                <w:rFonts w:ascii="Times New Roman" w:hAnsi="Times New Roman"/>
                <w:b/>
                <w:bCs/>
                <w:szCs w:val="28"/>
                <w:lang w:val="pl-PL"/>
              </w:rPr>
              <w:t>Chương</w:t>
            </w:r>
            <w:r w:rsidR="00480738">
              <w:rPr>
                <w:rFonts w:ascii="Times New Roman" w:hAnsi="Times New Roman"/>
                <w:b/>
                <w:bCs/>
                <w:szCs w:val="28"/>
                <w:lang w:val="pl-PL"/>
              </w:rPr>
              <w:t xml:space="preserve"> II: </w:t>
            </w:r>
            <w:r w:rsidR="00480738" w:rsidRPr="00AE2F05">
              <w:rPr>
                <w:rFonts w:ascii="Times New Roman" w:hAnsi="Times New Roman"/>
                <w:b/>
                <w:bCs/>
                <w:szCs w:val="28"/>
                <w:lang w:val="pl-PL"/>
              </w:rPr>
              <w:t>Thiết kế và c</w:t>
            </w:r>
            <w:proofErr w:type="spellStart"/>
            <w:r w:rsidR="00480738" w:rsidRPr="00AE2F05">
              <w:rPr>
                <w:rFonts w:ascii="Times New Roman" w:hAnsi="Times New Roman"/>
                <w:b/>
                <w:szCs w:val="28"/>
              </w:rPr>
              <w:t>hế</w:t>
            </w:r>
            <w:proofErr w:type="spellEnd"/>
            <w:r w:rsidR="00480738" w:rsidRPr="00AE2F05">
              <w:rPr>
                <w:rFonts w:ascii="Times New Roman" w:hAnsi="Times New Roman"/>
                <w:b/>
                <w:szCs w:val="28"/>
              </w:rPr>
              <w:t xml:space="preserve"> </w:t>
            </w:r>
            <w:proofErr w:type="spellStart"/>
            <w:r w:rsidR="00480738" w:rsidRPr="00AE2F05">
              <w:rPr>
                <w:rFonts w:ascii="Times New Roman" w:hAnsi="Times New Roman"/>
                <w:b/>
                <w:szCs w:val="28"/>
              </w:rPr>
              <w:t>tạo</w:t>
            </w:r>
            <w:proofErr w:type="spellEnd"/>
            <w:r w:rsidR="00480738" w:rsidRPr="00AE2F05">
              <w:rPr>
                <w:rFonts w:ascii="Times New Roman" w:hAnsi="Times New Roman"/>
                <w:b/>
                <w:szCs w:val="28"/>
              </w:rPr>
              <w:t xml:space="preserve"> </w:t>
            </w:r>
            <w:proofErr w:type="spellStart"/>
            <w:r w:rsidR="00480738" w:rsidRPr="00AE2F05">
              <w:rPr>
                <w:rFonts w:ascii="Times New Roman" w:hAnsi="Times New Roman"/>
                <w:b/>
                <w:szCs w:val="28"/>
              </w:rPr>
              <w:t>mạch</w:t>
            </w:r>
            <w:proofErr w:type="spellEnd"/>
            <w:r w:rsidR="00480738" w:rsidRPr="00AE2F05">
              <w:rPr>
                <w:rFonts w:ascii="Times New Roman" w:hAnsi="Times New Roman"/>
                <w:b/>
                <w:szCs w:val="28"/>
              </w:rPr>
              <w:t xml:space="preserve">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23</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4</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18</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1</w:t>
            </w:r>
          </w:p>
        </w:tc>
      </w:tr>
      <w:tr w:rsidR="00480738" w:rsidRPr="00AE2F05" w:rsidTr="00C24F08">
        <w:trPr>
          <w:trHeight w:val="389"/>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1</w:t>
            </w:r>
          </w:p>
        </w:tc>
        <w:tc>
          <w:tcPr>
            <w:tcW w:w="3753" w:type="dxa"/>
            <w:tcBorders>
              <w:top w:val="single" w:sz="4" w:space="0" w:color="auto"/>
              <w:bottom w:val="single" w:sz="4" w:space="0" w:color="auto"/>
            </w:tcBorders>
          </w:tcPr>
          <w:p w:rsidR="00480738" w:rsidRPr="00AE2F05" w:rsidRDefault="00480738" w:rsidP="00480738">
            <w:pPr>
              <w:ind w:left="270" w:hanging="270"/>
              <w:jc w:val="both"/>
              <w:rPr>
                <w:rFonts w:ascii="Times New Roman" w:hAnsi="Times New Roman"/>
                <w:bCs/>
                <w:szCs w:val="28"/>
              </w:rPr>
            </w:pPr>
            <w:r>
              <w:rPr>
                <w:rFonts w:ascii="Times New Roman" w:hAnsi="Times New Roman"/>
                <w:spacing w:val="6"/>
                <w:szCs w:val="28"/>
                <w:lang w:val="pt-BR"/>
              </w:rPr>
              <w:t>Bài 1: Quy trình sản xuất sản phẩm điện tử và chế tạo mạch in.</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4</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4</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24F08">
        <w:trPr>
          <w:trHeight w:val="417"/>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2</w:t>
            </w:r>
          </w:p>
        </w:tc>
        <w:tc>
          <w:tcPr>
            <w:tcW w:w="3753" w:type="dxa"/>
            <w:tcBorders>
              <w:top w:val="single" w:sz="4" w:space="0" w:color="auto"/>
              <w:bottom w:val="single" w:sz="4" w:space="0" w:color="auto"/>
            </w:tcBorders>
          </w:tcPr>
          <w:p w:rsidR="00480738" w:rsidRPr="00AE2F05" w:rsidRDefault="00480738" w:rsidP="00480738">
            <w:pPr>
              <w:jc w:val="both"/>
              <w:rPr>
                <w:rFonts w:ascii="Times New Roman" w:hAnsi="Times New Roman"/>
                <w:bCs/>
                <w:szCs w:val="28"/>
              </w:rPr>
            </w:pPr>
            <w:proofErr w:type="spellStart"/>
            <w:r>
              <w:rPr>
                <w:rFonts w:ascii="Times New Roman" w:hAnsi="Times New Roman"/>
                <w:szCs w:val="28"/>
              </w:rPr>
              <w:t>Bài</w:t>
            </w:r>
            <w:proofErr w:type="spellEnd"/>
            <w:r>
              <w:rPr>
                <w:rFonts w:ascii="Times New Roman" w:hAnsi="Times New Roman"/>
                <w:szCs w:val="28"/>
              </w:rPr>
              <w:t xml:space="preserve"> 2: </w:t>
            </w:r>
            <w:proofErr w:type="spellStart"/>
            <w:r w:rsidRPr="00AE2F05">
              <w:rPr>
                <w:rFonts w:ascii="Times New Roman" w:hAnsi="Times New Roman"/>
                <w:szCs w:val="28"/>
              </w:rPr>
              <w:t>Chế</w:t>
            </w:r>
            <w:proofErr w:type="spellEnd"/>
            <w:r w:rsidRPr="00AE2F05">
              <w:rPr>
                <w:rFonts w:ascii="Times New Roman" w:hAnsi="Times New Roman"/>
                <w:szCs w:val="28"/>
              </w:rPr>
              <w:t xml:space="preserve"> </w:t>
            </w:r>
            <w:proofErr w:type="spellStart"/>
            <w:r w:rsidRPr="00AE2F05">
              <w:rPr>
                <w:rFonts w:ascii="Times New Roman" w:hAnsi="Times New Roman"/>
                <w:szCs w:val="28"/>
              </w:rPr>
              <w:t>tạo</w:t>
            </w:r>
            <w:proofErr w:type="spellEnd"/>
            <w:r w:rsidRPr="00AE2F05">
              <w:rPr>
                <w:rFonts w:ascii="Times New Roman" w:hAnsi="Times New Roman"/>
                <w:szCs w:val="28"/>
              </w:rPr>
              <w:t xml:space="preserve"> </w:t>
            </w:r>
            <w:proofErr w:type="spellStart"/>
            <w:r w:rsidRPr="00AE2F05">
              <w:rPr>
                <w:rFonts w:ascii="Times New Roman" w:hAnsi="Times New Roman"/>
                <w:szCs w:val="28"/>
              </w:rPr>
              <w:t>mạch</w:t>
            </w:r>
            <w:proofErr w:type="spellEnd"/>
            <w:r w:rsidRPr="00AE2F05">
              <w:rPr>
                <w:rFonts w:ascii="Times New Roman" w:hAnsi="Times New Roman"/>
                <w:szCs w:val="28"/>
              </w:rPr>
              <w:t xml:space="preserve"> in </w:t>
            </w:r>
            <w:proofErr w:type="spellStart"/>
            <w:r w:rsidRPr="00AE2F05">
              <w:rPr>
                <w:rFonts w:ascii="Times New Roman" w:hAnsi="Times New Roman"/>
                <w:szCs w:val="28"/>
              </w:rPr>
              <w:t>thủ</w:t>
            </w:r>
            <w:proofErr w:type="spellEnd"/>
            <w:r w:rsidRPr="00AE2F05">
              <w:rPr>
                <w:rFonts w:ascii="Times New Roman" w:hAnsi="Times New Roman"/>
                <w:szCs w:val="28"/>
              </w:rPr>
              <w:t xml:space="preserve"> </w:t>
            </w:r>
            <w:proofErr w:type="spellStart"/>
            <w:r w:rsidRPr="00AE2F05">
              <w:rPr>
                <w:rFonts w:ascii="Times New Roman" w:hAnsi="Times New Roman"/>
                <w:szCs w:val="28"/>
              </w:rPr>
              <w:t>công</w:t>
            </w:r>
            <w:proofErr w:type="spellEnd"/>
          </w:p>
        </w:tc>
        <w:tc>
          <w:tcPr>
            <w:tcW w:w="1005"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9</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8</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1</w:t>
            </w:r>
          </w:p>
        </w:tc>
      </w:tr>
      <w:tr w:rsidR="00480738" w:rsidRPr="00AE2F05" w:rsidTr="00C24F08">
        <w:trPr>
          <w:trHeight w:val="363"/>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sidRPr="00AE2F05">
              <w:rPr>
                <w:rFonts w:ascii="Times New Roman" w:hAnsi="Times New Roman"/>
                <w:bCs/>
                <w:szCs w:val="28"/>
              </w:rPr>
              <w:t>3</w:t>
            </w:r>
          </w:p>
        </w:tc>
        <w:tc>
          <w:tcPr>
            <w:tcW w:w="3753" w:type="dxa"/>
            <w:tcBorders>
              <w:top w:val="single" w:sz="4" w:space="0" w:color="auto"/>
              <w:bottom w:val="single" w:sz="4" w:space="0" w:color="auto"/>
            </w:tcBorders>
          </w:tcPr>
          <w:p w:rsidR="00480738" w:rsidRPr="00AE2F05" w:rsidRDefault="00480738" w:rsidP="00480738">
            <w:pPr>
              <w:jc w:val="both"/>
              <w:rPr>
                <w:rFonts w:ascii="Times New Roman" w:hAnsi="Times New Roman"/>
                <w:bCs/>
                <w:szCs w:val="28"/>
              </w:rPr>
            </w:pPr>
            <w:proofErr w:type="spellStart"/>
            <w:r>
              <w:rPr>
                <w:rFonts w:ascii="Times New Roman" w:hAnsi="Times New Roman"/>
                <w:szCs w:val="28"/>
              </w:rPr>
              <w:t>Bài</w:t>
            </w:r>
            <w:proofErr w:type="spellEnd"/>
            <w:r>
              <w:rPr>
                <w:rFonts w:ascii="Times New Roman" w:hAnsi="Times New Roman"/>
                <w:szCs w:val="28"/>
              </w:rPr>
              <w:t xml:space="preserve"> 3: </w:t>
            </w:r>
            <w:proofErr w:type="spellStart"/>
            <w:r>
              <w:rPr>
                <w:rFonts w:ascii="Times New Roman" w:hAnsi="Times New Roman"/>
                <w:szCs w:val="28"/>
              </w:rPr>
              <w:t>Kiểm</w:t>
            </w:r>
            <w:proofErr w:type="spellEnd"/>
            <w:r>
              <w:rPr>
                <w:rFonts w:ascii="Times New Roman" w:hAnsi="Times New Roman"/>
                <w:szCs w:val="28"/>
              </w:rPr>
              <w:t xml:space="preserve"> </w:t>
            </w:r>
            <w:proofErr w:type="spellStart"/>
            <w:r>
              <w:rPr>
                <w:rFonts w:ascii="Times New Roman" w:hAnsi="Times New Roman"/>
                <w:szCs w:val="28"/>
              </w:rPr>
              <w:t>tra</w:t>
            </w:r>
            <w:proofErr w:type="spellEnd"/>
            <w:r>
              <w:rPr>
                <w:rFonts w:ascii="Times New Roman" w:hAnsi="Times New Roman"/>
                <w:szCs w:val="28"/>
              </w:rPr>
              <w:t xml:space="preserve"> </w:t>
            </w:r>
            <w:proofErr w:type="spellStart"/>
            <w:r>
              <w:rPr>
                <w:rFonts w:ascii="Times New Roman" w:hAnsi="Times New Roman"/>
                <w:szCs w:val="28"/>
              </w:rPr>
              <w:t>mạch</w:t>
            </w:r>
            <w:proofErr w:type="spellEnd"/>
            <w:r>
              <w:rPr>
                <w:rFonts w:ascii="Times New Roman" w:hAnsi="Times New Roman"/>
                <w:szCs w:val="28"/>
              </w:rPr>
              <w:t xml:space="preserve"> </w:t>
            </w:r>
            <w:proofErr w:type="spellStart"/>
            <w:r>
              <w:rPr>
                <w:rFonts w:ascii="Times New Roman" w:hAnsi="Times New Roman"/>
                <w:szCs w:val="28"/>
              </w:rPr>
              <w:t>sau</w:t>
            </w:r>
            <w:proofErr w:type="spellEnd"/>
            <w:r>
              <w:rPr>
                <w:rFonts w:ascii="Times New Roman" w:hAnsi="Times New Roman"/>
                <w:szCs w:val="28"/>
              </w:rPr>
              <w:t xml:space="preserve"> </w:t>
            </w:r>
            <w:proofErr w:type="spellStart"/>
            <w:r>
              <w:rPr>
                <w:rFonts w:ascii="Times New Roman" w:hAnsi="Times New Roman"/>
                <w:szCs w:val="28"/>
              </w:rPr>
              <w:t>chế</w:t>
            </w:r>
            <w:proofErr w:type="spellEnd"/>
            <w:r>
              <w:rPr>
                <w:rFonts w:ascii="Times New Roman" w:hAnsi="Times New Roman"/>
                <w:szCs w:val="28"/>
              </w:rPr>
              <w:t xml:space="preserve"> </w:t>
            </w:r>
            <w:proofErr w:type="spellStart"/>
            <w:r>
              <w:rPr>
                <w:rFonts w:ascii="Times New Roman" w:hAnsi="Times New Roman"/>
                <w:szCs w:val="28"/>
              </w:rPr>
              <w:t>tạo</w:t>
            </w:r>
            <w:proofErr w:type="spellEnd"/>
          </w:p>
        </w:tc>
        <w:tc>
          <w:tcPr>
            <w:tcW w:w="1005"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4</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337588" w:rsidP="00480738">
            <w:pPr>
              <w:jc w:val="center"/>
              <w:rPr>
                <w:rFonts w:ascii="Times New Roman" w:hAnsi="Times New Roman"/>
                <w:color w:val="000000"/>
                <w:szCs w:val="28"/>
              </w:rPr>
            </w:pPr>
            <w:r>
              <w:rPr>
                <w:rFonts w:ascii="Times New Roman" w:hAnsi="Times New Roman"/>
                <w:color w:val="000000"/>
                <w:szCs w:val="28"/>
              </w:rPr>
              <w:t>4</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24F08">
        <w:trPr>
          <w:trHeight w:val="363"/>
        </w:trPr>
        <w:tc>
          <w:tcPr>
            <w:tcW w:w="778" w:type="dxa"/>
            <w:tcBorders>
              <w:top w:val="single" w:sz="4" w:space="0" w:color="auto"/>
              <w:bottom w:val="single" w:sz="4" w:space="0" w:color="auto"/>
            </w:tcBorders>
            <w:tcMar>
              <w:left w:w="28" w:type="dxa"/>
              <w:right w:w="28" w:type="dxa"/>
            </w:tcMar>
          </w:tcPr>
          <w:p w:rsidR="00480738" w:rsidRPr="00AE2F05" w:rsidRDefault="00480738" w:rsidP="00480738">
            <w:pPr>
              <w:ind w:left="270" w:hanging="270"/>
              <w:jc w:val="center"/>
              <w:rPr>
                <w:rFonts w:ascii="Times New Roman" w:hAnsi="Times New Roman"/>
                <w:bCs/>
                <w:szCs w:val="28"/>
              </w:rPr>
            </w:pPr>
            <w:r>
              <w:rPr>
                <w:rFonts w:ascii="Times New Roman" w:hAnsi="Times New Roman"/>
                <w:bCs/>
                <w:szCs w:val="28"/>
              </w:rPr>
              <w:t>4</w:t>
            </w:r>
          </w:p>
        </w:tc>
        <w:tc>
          <w:tcPr>
            <w:tcW w:w="3753" w:type="dxa"/>
            <w:tcBorders>
              <w:top w:val="single" w:sz="4" w:space="0" w:color="auto"/>
              <w:bottom w:val="single" w:sz="4" w:space="0" w:color="auto"/>
            </w:tcBorders>
          </w:tcPr>
          <w:p w:rsidR="00480738" w:rsidRDefault="00480738" w:rsidP="00480738">
            <w:pPr>
              <w:jc w:val="both"/>
              <w:rPr>
                <w:rFonts w:ascii="Times New Roman" w:hAnsi="Times New Roman"/>
                <w:szCs w:val="28"/>
              </w:rPr>
            </w:pPr>
            <w:proofErr w:type="spellStart"/>
            <w:r>
              <w:rPr>
                <w:rFonts w:ascii="Times New Roman" w:hAnsi="Times New Roman"/>
                <w:szCs w:val="28"/>
              </w:rPr>
              <w:t>Bài</w:t>
            </w:r>
            <w:proofErr w:type="spellEnd"/>
            <w:r>
              <w:rPr>
                <w:rFonts w:ascii="Times New Roman" w:hAnsi="Times New Roman"/>
                <w:szCs w:val="28"/>
              </w:rPr>
              <w:t xml:space="preserve"> 4: </w:t>
            </w:r>
            <w:proofErr w:type="spellStart"/>
            <w:r>
              <w:rPr>
                <w:rFonts w:ascii="Times New Roman" w:hAnsi="Times New Roman"/>
                <w:szCs w:val="28"/>
              </w:rPr>
              <w:t>Đồ</w:t>
            </w:r>
            <w:proofErr w:type="spellEnd"/>
            <w:r>
              <w:rPr>
                <w:rFonts w:ascii="Times New Roman" w:hAnsi="Times New Roman"/>
                <w:szCs w:val="28"/>
              </w:rPr>
              <w:t xml:space="preserve"> </w:t>
            </w:r>
            <w:proofErr w:type="spellStart"/>
            <w:r>
              <w:rPr>
                <w:rFonts w:ascii="Times New Roman" w:hAnsi="Times New Roman"/>
                <w:szCs w:val="28"/>
              </w:rPr>
              <w:t>án</w:t>
            </w:r>
            <w:proofErr w:type="spellEnd"/>
            <w:r>
              <w:rPr>
                <w:rFonts w:ascii="Times New Roman" w:hAnsi="Times New Roman"/>
                <w:szCs w:val="28"/>
              </w:rPr>
              <w:t xml:space="preserve"> </w:t>
            </w:r>
            <w:proofErr w:type="spellStart"/>
            <w:r>
              <w:rPr>
                <w:rFonts w:ascii="Times New Roman" w:hAnsi="Times New Roman"/>
                <w:szCs w:val="28"/>
              </w:rPr>
              <w:t>môn</w:t>
            </w:r>
            <w:proofErr w:type="spellEnd"/>
            <w:r>
              <w:rPr>
                <w:rFonts w:ascii="Times New Roman" w:hAnsi="Times New Roman"/>
                <w:szCs w:val="28"/>
              </w:rPr>
              <w:t xml:space="preserve"> </w:t>
            </w:r>
            <w:proofErr w:type="spellStart"/>
            <w:r>
              <w:rPr>
                <w:rFonts w:ascii="Times New Roman" w:hAnsi="Times New Roman"/>
                <w:szCs w:val="28"/>
              </w:rPr>
              <w:t>học</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6</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0</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r w:rsidRPr="00480738">
              <w:rPr>
                <w:rFonts w:ascii="Times New Roman" w:hAnsi="Times New Roman"/>
                <w:color w:val="000000"/>
                <w:szCs w:val="28"/>
              </w:rPr>
              <w:t>6</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color w:val="000000"/>
                <w:szCs w:val="28"/>
              </w:rPr>
            </w:pPr>
          </w:p>
        </w:tc>
      </w:tr>
      <w:tr w:rsidR="00480738" w:rsidRPr="00AE2F05" w:rsidTr="00C24F08">
        <w:trPr>
          <w:trHeight w:val="363"/>
        </w:trPr>
        <w:tc>
          <w:tcPr>
            <w:tcW w:w="778" w:type="dxa"/>
            <w:tcBorders>
              <w:top w:val="single" w:sz="4" w:space="0" w:color="auto"/>
              <w:bottom w:val="single" w:sz="4" w:space="0" w:color="auto"/>
            </w:tcBorders>
            <w:tcMar>
              <w:left w:w="28" w:type="dxa"/>
              <w:right w:w="28" w:type="dxa"/>
            </w:tcMar>
          </w:tcPr>
          <w:p w:rsidR="00480738" w:rsidRDefault="00480738" w:rsidP="00480738">
            <w:pPr>
              <w:ind w:left="270" w:hanging="270"/>
              <w:jc w:val="center"/>
              <w:rPr>
                <w:rFonts w:ascii="Times New Roman" w:hAnsi="Times New Roman"/>
                <w:bCs/>
                <w:szCs w:val="28"/>
              </w:rPr>
            </w:pPr>
          </w:p>
        </w:tc>
        <w:tc>
          <w:tcPr>
            <w:tcW w:w="3753" w:type="dxa"/>
            <w:tcBorders>
              <w:top w:val="single" w:sz="4" w:space="0" w:color="auto"/>
              <w:bottom w:val="single" w:sz="4" w:space="0" w:color="auto"/>
            </w:tcBorders>
          </w:tcPr>
          <w:p w:rsidR="00480738" w:rsidRPr="00CF2FD1" w:rsidRDefault="00480738" w:rsidP="00480738">
            <w:pPr>
              <w:jc w:val="center"/>
              <w:rPr>
                <w:rFonts w:ascii="Times New Roman" w:hAnsi="Times New Roman"/>
                <w:b/>
                <w:szCs w:val="28"/>
              </w:rPr>
            </w:pPr>
            <w:proofErr w:type="spellStart"/>
            <w:r w:rsidRPr="00CF2FD1">
              <w:rPr>
                <w:rFonts w:ascii="Times New Roman" w:hAnsi="Times New Roman"/>
                <w:b/>
                <w:szCs w:val="28"/>
              </w:rPr>
              <w:t>Cộng</w:t>
            </w:r>
            <w:proofErr w:type="spellEnd"/>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30</w:t>
            </w:r>
          </w:p>
        </w:tc>
        <w:tc>
          <w:tcPr>
            <w:tcW w:w="128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6</w:t>
            </w:r>
          </w:p>
        </w:tc>
        <w:tc>
          <w:tcPr>
            <w:tcW w:w="1254"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22</w:t>
            </w:r>
          </w:p>
        </w:tc>
        <w:tc>
          <w:tcPr>
            <w:tcW w:w="1005" w:type="dxa"/>
            <w:tcBorders>
              <w:top w:val="single" w:sz="4" w:space="0" w:color="auto"/>
              <w:bottom w:val="single" w:sz="4" w:space="0" w:color="auto"/>
            </w:tcBorders>
            <w:vAlign w:val="bottom"/>
          </w:tcPr>
          <w:p w:rsidR="00480738" w:rsidRPr="00480738" w:rsidRDefault="00480738" w:rsidP="00480738">
            <w:pPr>
              <w:jc w:val="center"/>
              <w:rPr>
                <w:rFonts w:ascii="Times New Roman" w:hAnsi="Times New Roman"/>
                <w:b/>
                <w:bCs/>
                <w:color w:val="000000"/>
                <w:szCs w:val="28"/>
              </w:rPr>
            </w:pPr>
            <w:r w:rsidRPr="00480738">
              <w:rPr>
                <w:rFonts w:ascii="Times New Roman" w:hAnsi="Times New Roman"/>
                <w:b/>
                <w:bCs/>
                <w:color w:val="000000"/>
                <w:szCs w:val="28"/>
              </w:rPr>
              <w:t>2</w:t>
            </w:r>
          </w:p>
        </w:tc>
      </w:tr>
    </w:tbl>
    <w:bookmarkEnd w:id="3"/>
    <w:p w:rsidR="00AE2F05" w:rsidRPr="00AE2F05" w:rsidRDefault="00AE2F05" w:rsidP="00AE2F05">
      <w:pPr>
        <w:ind w:left="11" w:hanging="11"/>
        <w:jc w:val="both"/>
        <w:rPr>
          <w:rFonts w:ascii="Times New Roman" w:hAnsi="Times New Roman"/>
          <w:bCs/>
          <w:i/>
          <w:szCs w:val="28"/>
          <w:lang w:val="vi-VN"/>
        </w:rPr>
      </w:pPr>
      <w:r w:rsidRPr="00AE2F05">
        <w:rPr>
          <w:rFonts w:ascii="Times New Roman" w:hAnsi="Times New Roman"/>
          <w:bCs/>
          <w:szCs w:val="28"/>
          <w:lang w:val="vi-VN"/>
        </w:rPr>
        <w:t xml:space="preserve">Ghi chú: </w:t>
      </w:r>
      <w:r w:rsidRPr="00AE2F05">
        <w:rPr>
          <w:rFonts w:ascii="Times New Roman" w:hAnsi="Times New Roman"/>
          <w:bCs/>
          <w:i/>
          <w:szCs w:val="28"/>
          <w:lang w:val="vi-VN"/>
        </w:rPr>
        <w:t>Thời gian kiểm tra được tích hợp giữa lý thuyết với thực hành và được tính vào giờ thực hành.</w:t>
      </w:r>
    </w:p>
    <w:p w:rsidR="00AE2F05" w:rsidRPr="00AE2F05" w:rsidRDefault="00AE2F05" w:rsidP="00AE2F05">
      <w:pPr>
        <w:tabs>
          <w:tab w:val="left" w:pos="946"/>
        </w:tabs>
        <w:jc w:val="both"/>
        <w:rPr>
          <w:rFonts w:ascii="Times New Roman" w:hAnsi="Times New Roman"/>
          <w:bCs/>
          <w:i/>
          <w:szCs w:val="28"/>
          <w:lang w:val="vi-VN" w:eastAsia="ko-KR"/>
        </w:rPr>
      </w:pPr>
      <w:r w:rsidRPr="00AE2F05">
        <w:rPr>
          <w:rFonts w:ascii="Times New Roman" w:hAnsi="Times New Roman"/>
          <w:bCs/>
          <w:i/>
          <w:szCs w:val="28"/>
          <w:lang w:val="vi-VN"/>
        </w:rPr>
        <w:t xml:space="preserve">2. </w:t>
      </w:r>
      <w:r w:rsidRPr="00AE2F05">
        <w:rPr>
          <w:rFonts w:ascii="Times New Roman" w:hAnsi="Times New Roman"/>
          <w:bCs/>
          <w:i/>
          <w:szCs w:val="28"/>
          <w:lang w:val="vi-VN" w:eastAsia="ko-KR"/>
        </w:rPr>
        <w:t>Nội dung chi tiết:</w:t>
      </w:r>
    </w:p>
    <w:p w:rsidR="00AE2F05" w:rsidRPr="00AE2F05" w:rsidRDefault="00F918AA" w:rsidP="00AE2F05">
      <w:pPr>
        <w:ind w:right="-133" w:firstLine="720"/>
        <w:rPr>
          <w:rFonts w:ascii="Times New Roman" w:hAnsi="Times New Roman"/>
          <w:b/>
          <w:szCs w:val="28"/>
          <w:lang w:val="pl-PL"/>
        </w:rPr>
      </w:pPr>
      <w:r>
        <w:rPr>
          <w:rFonts w:ascii="Times New Roman" w:hAnsi="Times New Roman"/>
          <w:b/>
          <w:bCs/>
          <w:szCs w:val="28"/>
          <w:lang w:val="pl-PL"/>
        </w:rPr>
        <w:t>Chương</w:t>
      </w:r>
      <w:r w:rsidR="00AE2F05" w:rsidRPr="00AE2F05">
        <w:rPr>
          <w:rFonts w:ascii="Times New Roman" w:hAnsi="Times New Roman"/>
          <w:b/>
          <w:bCs/>
          <w:szCs w:val="28"/>
          <w:lang w:val="pl-PL"/>
        </w:rPr>
        <w:t xml:space="preserve"> 1: </w:t>
      </w:r>
      <w:r w:rsidR="00AE2F05" w:rsidRPr="00AE2F05">
        <w:rPr>
          <w:rFonts w:ascii="Times New Roman" w:hAnsi="Times New Roman"/>
          <w:b/>
          <w:szCs w:val="28"/>
          <w:lang w:val="pl-PL"/>
        </w:rPr>
        <w:t>Kỹ thuật hàn mạch in</w:t>
      </w:r>
    </w:p>
    <w:p w:rsidR="00AE2F05" w:rsidRDefault="00AE2F05" w:rsidP="00AE2F05">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iến thức:</w:t>
      </w:r>
    </w:p>
    <w:p w:rsidR="00DE13B7"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Nhận biết được các dụng cụ, vật tư hàn mạch điện tử, các loại mạch in, hóa chất chế tạo mạch in cơ bản.</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Trình bày được quy trình hàn nối dây điện, hàn linh kiện xuyên lỗ vào mạch điện tử.</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Phân tích được các mối hàn đúng, mỗi hàn lỗi cơ bản.</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Sử dụng các dụng cụ hàn đúng kỹ thuật.</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Sắp xếp, thao tác vật tư, máy móc tại vị trí hàn hàn đảm bảo an toàn.</w:t>
      </w:r>
    </w:p>
    <w:p w:rsidR="00DE13B7" w:rsidRDefault="00DE13B7" w:rsidP="00DE13B7">
      <w:pPr>
        <w:pStyle w:val="ListParagraph"/>
        <w:numPr>
          <w:ilvl w:val="1"/>
          <w:numId w:val="4"/>
        </w:numPr>
        <w:spacing w:line="276" w:lineRule="auto"/>
        <w:rPr>
          <w:bCs/>
          <w:sz w:val="28"/>
          <w:szCs w:val="28"/>
          <w:lang w:val="pl-PL"/>
        </w:rPr>
      </w:pPr>
      <w:r w:rsidRPr="00464891">
        <w:rPr>
          <w:bCs/>
          <w:sz w:val="28"/>
          <w:szCs w:val="28"/>
          <w:lang w:val="pl-PL"/>
        </w:rPr>
        <w:lastRenderedPageBreak/>
        <w:t>Hàn</w:t>
      </w:r>
      <w:r>
        <w:rPr>
          <w:bCs/>
          <w:sz w:val="28"/>
          <w:szCs w:val="28"/>
          <w:lang w:val="pl-PL"/>
        </w:rPr>
        <w:t xml:space="preserve"> nối dây điện, hàn và tháo hàn các linh kiện vào </w:t>
      </w:r>
      <w:r w:rsidRPr="00464891">
        <w:rPr>
          <w:bCs/>
          <w:sz w:val="28"/>
          <w:szCs w:val="28"/>
          <w:lang w:val="pl-PL"/>
        </w:rPr>
        <w:t>mạch điệ</w:t>
      </w:r>
      <w:r>
        <w:rPr>
          <w:bCs/>
          <w:sz w:val="28"/>
          <w:szCs w:val="28"/>
          <w:lang w:val="pl-PL"/>
        </w:rPr>
        <w:t>n tử đúng kỹ thuật.</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C5DD4" w:rsidRDefault="00DE13B7" w:rsidP="004C5DD4">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DE13B7" w:rsidP="00AE2F05">
      <w:pPr>
        <w:ind w:left="-119"/>
        <w:jc w:val="both"/>
        <w:rPr>
          <w:rFonts w:ascii="Times New Roman" w:hAnsi="Times New Roman"/>
          <w:i/>
          <w:szCs w:val="28"/>
          <w:lang w:val="pl-PL" w:eastAsia="ko-KR"/>
        </w:rPr>
      </w:pPr>
      <w:r>
        <w:rPr>
          <w:rFonts w:ascii="Times New Roman" w:hAnsi="Times New Roman"/>
          <w:i/>
          <w:szCs w:val="28"/>
          <w:lang w:val="pl-PL" w:eastAsia="ko-KR"/>
        </w:rPr>
        <w:t xml:space="preserve"> </w:t>
      </w:r>
      <w:r w:rsidR="00AE2F05" w:rsidRPr="00AE2F05">
        <w:rPr>
          <w:rFonts w:ascii="Times New Roman" w:hAnsi="Times New Roman"/>
          <w:i/>
          <w:szCs w:val="28"/>
          <w:lang w:val="pl-PL" w:eastAsia="ko-KR"/>
        </w:rPr>
        <w:t xml:space="preserve">Nội dung của bài: </w:t>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r>
      <w:r w:rsidR="00AE2F05" w:rsidRPr="00AE2F05">
        <w:rPr>
          <w:rFonts w:ascii="Times New Roman" w:hAnsi="Times New Roman"/>
          <w:i/>
          <w:szCs w:val="28"/>
          <w:lang w:val="pl-PL" w:eastAsia="ko-KR"/>
        </w:rPr>
        <w:tab/>
        <w:t xml:space="preserve">  </w:t>
      </w:r>
      <w:r>
        <w:rPr>
          <w:rFonts w:ascii="Times New Roman" w:hAnsi="Times New Roman"/>
          <w:i/>
          <w:szCs w:val="28"/>
          <w:lang w:val="pl-PL" w:eastAsia="ko-KR"/>
        </w:rPr>
        <w:t>Thời gian: 7</w:t>
      </w:r>
      <w:r w:rsidR="00AE2F05" w:rsidRPr="00AE2F05">
        <w:rPr>
          <w:rFonts w:ascii="Times New Roman" w:hAnsi="Times New Roman"/>
          <w:i/>
          <w:szCs w:val="28"/>
          <w:lang w:val="pl-PL" w:eastAsia="ko-KR"/>
        </w:rPr>
        <w:t xml:space="preserve"> giờ</w:t>
      </w:r>
      <w:r>
        <w:rPr>
          <w:rFonts w:ascii="Times New Roman" w:hAnsi="Times New Roman"/>
          <w:i/>
          <w:szCs w:val="28"/>
          <w:lang w:val="pl-PL"/>
        </w:rPr>
        <w:t>(LT: 2 giờ; TH: 5</w:t>
      </w:r>
      <w:r w:rsidR="00AE2F05" w:rsidRPr="00AE2F05">
        <w:rPr>
          <w:rFonts w:ascii="Times New Roman" w:hAnsi="Times New Roman"/>
          <w:i/>
          <w:szCs w:val="28"/>
          <w:lang w:val="pl-PL"/>
        </w:rPr>
        <w:t xml:space="preserve"> giờ)</w:t>
      </w:r>
      <w:r w:rsidR="00AE2F05" w:rsidRPr="00AE2F05">
        <w:rPr>
          <w:rFonts w:ascii="Times New Roman" w:hAnsi="Times New Roman"/>
          <w:i/>
          <w:szCs w:val="28"/>
          <w:lang w:val="pl-PL" w:eastAsia="ko-KR"/>
        </w:rPr>
        <w:t xml:space="preserve"> </w:t>
      </w:r>
    </w:p>
    <w:tbl>
      <w:tblPr>
        <w:tblW w:w="9197" w:type="dxa"/>
        <w:tblLook w:val="00A0" w:firstRow="1" w:lastRow="0" w:firstColumn="1" w:lastColumn="0" w:noHBand="0" w:noVBand="0"/>
      </w:tblPr>
      <w:tblGrid>
        <w:gridCol w:w="6358"/>
        <w:gridCol w:w="2839"/>
      </w:tblGrid>
      <w:tr w:rsidR="00AE2F05" w:rsidRPr="00AE2F05" w:rsidTr="00820CFF">
        <w:trPr>
          <w:trHeight w:val="584"/>
        </w:trPr>
        <w:tc>
          <w:tcPr>
            <w:tcW w:w="6358" w:type="dxa"/>
          </w:tcPr>
          <w:p w:rsidR="00AE2F05" w:rsidRPr="00AE2F05" w:rsidRDefault="00AE2F05" w:rsidP="00820CFF">
            <w:pPr>
              <w:rPr>
                <w:rFonts w:ascii="Times New Roman" w:hAnsi="Times New Roman"/>
                <w:szCs w:val="28"/>
                <w:lang w:val="pl-PL"/>
              </w:rPr>
            </w:pPr>
            <w:bookmarkStart w:id="4" w:name="OLE_LINK3"/>
            <w:bookmarkStart w:id="5" w:name="OLE_LINK4"/>
            <w:r w:rsidRPr="00AE2F05">
              <w:rPr>
                <w:rFonts w:ascii="Times New Roman" w:hAnsi="Times New Roman"/>
                <w:szCs w:val="28"/>
                <w:lang w:val="pl-PL"/>
              </w:rPr>
              <w:t>Bài 1. Thao tác đảm bảo an toàn vị trí hàn và kỹ thuật sử dụng các dụng cụ hàn</w:t>
            </w:r>
            <w:bookmarkEnd w:id="4"/>
            <w:bookmarkEnd w:id="5"/>
          </w:p>
        </w:tc>
        <w:tc>
          <w:tcPr>
            <w:tcW w:w="2839" w:type="dxa"/>
          </w:tcPr>
          <w:p w:rsidR="00AE2F05" w:rsidRPr="00AE2F05" w:rsidRDefault="00AE2F05" w:rsidP="00820CFF">
            <w:pPr>
              <w:ind w:left="32"/>
              <w:jc w:val="right"/>
              <w:rPr>
                <w:rFonts w:ascii="Times New Roman" w:hAnsi="Times New Roman"/>
                <w:i/>
                <w:szCs w:val="28"/>
                <w:lang w:val="pl-PL"/>
              </w:rPr>
            </w:pPr>
            <w:r w:rsidRPr="00AE2F05">
              <w:rPr>
                <w:rFonts w:ascii="Times New Roman" w:hAnsi="Times New Roman"/>
                <w:i/>
                <w:szCs w:val="28"/>
                <w:lang w:val="pl-PL"/>
              </w:rPr>
              <w:t xml:space="preserve">          </w:t>
            </w:r>
            <w:proofErr w:type="spellStart"/>
            <w:r w:rsidR="00DE13B7">
              <w:rPr>
                <w:rFonts w:ascii="Times New Roman" w:hAnsi="Times New Roman"/>
                <w:i/>
                <w:szCs w:val="28"/>
              </w:rPr>
              <w:t>Thời</w:t>
            </w:r>
            <w:proofErr w:type="spellEnd"/>
            <w:r w:rsidR="00DE13B7">
              <w:rPr>
                <w:rFonts w:ascii="Times New Roman" w:hAnsi="Times New Roman"/>
                <w:i/>
                <w:szCs w:val="28"/>
              </w:rPr>
              <w:t xml:space="preserve"> </w:t>
            </w:r>
            <w:proofErr w:type="spellStart"/>
            <w:r w:rsidR="00DE13B7">
              <w:rPr>
                <w:rFonts w:ascii="Times New Roman" w:hAnsi="Times New Roman"/>
                <w:i/>
                <w:szCs w:val="28"/>
              </w:rPr>
              <w:t>gian</w:t>
            </w:r>
            <w:proofErr w:type="spellEnd"/>
            <w:r w:rsidR="00DE13B7">
              <w:rPr>
                <w:rFonts w:ascii="Times New Roman" w:hAnsi="Times New Roman"/>
                <w:i/>
                <w:szCs w:val="28"/>
              </w:rPr>
              <w:t>: 2</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AE2F05" w:rsidRPr="00AE2F05" w:rsidTr="00820CFF">
        <w:trPr>
          <w:trHeight w:val="281"/>
        </w:trPr>
        <w:tc>
          <w:tcPr>
            <w:tcW w:w="6358" w:type="dxa"/>
          </w:tcPr>
          <w:p w:rsidR="00AE2F05" w:rsidRPr="00AE2F05" w:rsidRDefault="00AE2F05" w:rsidP="00820CFF">
            <w:pPr>
              <w:rPr>
                <w:rFonts w:ascii="Times New Roman" w:hAnsi="Times New Roman"/>
                <w:szCs w:val="28"/>
              </w:rPr>
            </w:pPr>
            <w:bookmarkStart w:id="6" w:name="OLE_LINK5"/>
            <w:bookmarkStart w:id="7" w:name="OLE_LINK6"/>
            <w:proofErr w:type="spellStart"/>
            <w:r w:rsidRPr="00AE2F05">
              <w:rPr>
                <w:rFonts w:ascii="Times New Roman" w:hAnsi="Times New Roman"/>
                <w:szCs w:val="28"/>
              </w:rPr>
              <w:t>Bài</w:t>
            </w:r>
            <w:proofErr w:type="spellEnd"/>
            <w:r w:rsidRPr="00AE2F05">
              <w:rPr>
                <w:rFonts w:ascii="Times New Roman" w:hAnsi="Times New Roman"/>
                <w:szCs w:val="28"/>
              </w:rPr>
              <w:t xml:space="preserve"> 2. </w:t>
            </w:r>
            <w:proofErr w:type="spellStart"/>
            <w:r w:rsidR="00DE13B7" w:rsidRPr="00DE13B7">
              <w:rPr>
                <w:rFonts w:ascii="Times New Roman" w:hAnsi="Times New Roman"/>
                <w:szCs w:val="28"/>
              </w:rPr>
              <w:t>Kỹ</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thuật</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nối</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dây</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linh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kiện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xuyên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lỗ</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xử</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lý</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mạch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sau</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và</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tháo</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mối</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hàn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linh</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kiện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xuyên</w:t>
            </w:r>
            <w:proofErr w:type="spellEnd"/>
            <w:r w:rsidR="00DE13B7" w:rsidRPr="00DE13B7">
              <w:rPr>
                <w:rFonts w:ascii="Times New Roman" w:hAnsi="Times New Roman"/>
                <w:szCs w:val="28"/>
              </w:rPr>
              <w:t xml:space="preserve"> </w:t>
            </w:r>
            <w:proofErr w:type="spellStart"/>
            <w:r w:rsidR="00DE13B7" w:rsidRPr="00DE13B7">
              <w:rPr>
                <w:rFonts w:ascii="Times New Roman" w:hAnsi="Times New Roman"/>
                <w:szCs w:val="28"/>
              </w:rPr>
              <w:t>lỗ</w:t>
            </w:r>
            <w:proofErr w:type="spellEnd"/>
            <w:r w:rsidR="00DE13B7" w:rsidRPr="00DE13B7">
              <w:rPr>
                <w:rFonts w:ascii="Times New Roman" w:hAnsi="Times New Roman"/>
                <w:szCs w:val="28"/>
              </w:rPr>
              <w:t>.</w:t>
            </w:r>
            <w:bookmarkEnd w:id="6"/>
            <w:bookmarkEnd w:id="7"/>
          </w:p>
        </w:tc>
        <w:tc>
          <w:tcPr>
            <w:tcW w:w="2839" w:type="dxa"/>
          </w:tcPr>
          <w:p w:rsidR="00AE2F05" w:rsidRPr="00AE2F05" w:rsidRDefault="00DE13B7" w:rsidP="00820C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5</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bl>
    <w:p w:rsidR="00AE2F05" w:rsidRDefault="00AE2F05" w:rsidP="00AE2F05">
      <w:pPr>
        <w:ind w:right="-133" w:firstLine="720"/>
        <w:rPr>
          <w:rFonts w:ascii="Times New Roman" w:hAnsi="Times New Roman"/>
          <w:b/>
          <w:szCs w:val="28"/>
        </w:rPr>
      </w:pPr>
      <w:r w:rsidRPr="00AE2F05">
        <w:rPr>
          <w:rFonts w:ascii="Times New Roman" w:hAnsi="Times New Roman"/>
          <w:b/>
          <w:bCs/>
          <w:szCs w:val="28"/>
          <w:lang w:val="pl-PL"/>
        </w:rPr>
        <w:t>Chương 2: Thiết kế và c</w:t>
      </w:r>
      <w:proofErr w:type="spellStart"/>
      <w:r w:rsidRPr="00AE2F05">
        <w:rPr>
          <w:rFonts w:ascii="Times New Roman" w:hAnsi="Times New Roman"/>
          <w:b/>
          <w:szCs w:val="28"/>
        </w:rPr>
        <w:t>hế</w:t>
      </w:r>
      <w:proofErr w:type="spellEnd"/>
      <w:r w:rsidRPr="00AE2F05">
        <w:rPr>
          <w:rFonts w:ascii="Times New Roman" w:hAnsi="Times New Roman"/>
          <w:b/>
          <w:szCs w:val="28"/>
        </w:rPr>
        <w:t xml:space="preserve"> </w:t>
      </w:r>
      <w:proofErr w:type="spellStart"/>
      <w:r w:rsidRPr="00AE2F05">
        <w:rPr>
          <w:rFonts w:ascii="Times New Roman" w:hAnsi="Times New Roman"/>
          <w:b/>
          <w:szCs w:val="28"/>
        </w:rPr>
        <w:t>tạo</w:t>
      </w:r>
      <w:proofErr w:type="spellEnd"/>
      <w:r w:rsidRPr="00AE2F05">
        <w:rPr>
          <w:rFonts w:ascii="Times New Roman" w:hAnsi="Times New Roman"/>
          <w:b/>
          <w:szCs w:val="28"/>
        </w:rPr>
        <w:t xml:space="preserve"> </w:t>
      </w:r>
      <w:proofErr w:type="spellStart"/>
      <w:r w:rsidRPr="00AE2F05">
        <w:rPr>
          <w:rFonts w:ascii="Times New Roman" w:hAnsi="Times New Roman"/>
          <w:b/>
          <w:szCs w:val="28"/>
        </w:rPr>
        <w:t>mạch</w:t>
      </w:r>
      <w:proofErr w:type="spellEnd"/>
      <w:r w:rsidRPr="00AE2F05">
        <w:rPr>
          <w:rFonts w:ascii="Times New Roman" w:hAnsi="Times New Roman"/>
          <w:b/>
          <w:szCs w:val="28"/>
        </w:rPr>
        <w:t xml:space="preserve"> in</w:t>
      </w:r>
    </w:p>
    <w:p w:rsidR="00F918AA" w:rsidRPr="00F918AA" w:rsidRDefault="00F918AA" w:rsidP="00F918AA">
      <w:pPr>
        <w:jc w:val="both"/>
        <w:rPr>
          <w:rFonts w:ascii="Times New Roman" w:hAnsi="Times New Roman"/>
          <w:i/>
          <w:szCs w:val="28"/>
          <w:lang w:val="pl-PL" w:eastAsia="ko-KR"/>
        </w:rPr>
      </w:pPr>
      <w:r w:rsidRPr="00AE2F05">
        <w:rPr>
          <w:rFonts w:ascii="Times New Roman" w:hAnsi="Times New Roman"/>
          <w:i/>
          <w:szCs w:val="28"/>
          <w:lang w:val="pl-PL" w:eastAsia="ko-KR"/>
        </w:rPr>
        <w:t>Mục tiêu:</w:t>
      </w:r>
    </w:p>
    <w:p w:rsidR="00DE13B7" w:rsidRPr="00F918AA" w:rsidRDefault="00DE13B7" w:rsidP="00DE13B7">
      <w:pPr>
        <w:pStyle w:val="ListParagraph"/>
        <w:numPr>
          <w:ilvl w:val="0"/>
          <w:numId w:val="4"/>
        </w:numPr>
        <w:tabs>
          <w:tab w:val="left" w:pos="528"/>
        </w:tabs>
        <w:spacing w:line="276" w:lineRule="auto"/>
        <w:jc w:val="both"/>
        <w:rPr>
          <w:bCs/>
          <w:i/>
          <w:sz w:val="28"/>
          <w:szCs w:val="28"/>
          <w:lang w:val="pl-PL"/>
        </w:rPr>
      </w:pPr>
      <w:r>
        <w:rPr>
          <w:szCs w:val="28"/>
          <w:lang w:val="pl-PL"/>
        </w:rPr>
        <w:t xml:space="preserve"> </w:t>
      </w:r>
      <w:r w:rsidR="00F918AA" w:rsidRPr="00F918AA">
        <w:rPr>
          <w:bCs/>
          <w:i/>
          <w:sz w:val="28"/>
          <w:szCs w:val="28"/>
          <w:lang w:val="pl-PL"/>
        </w:rPr>
        <w:t>K</w:t>
      </w:r>
      <w:r w:rsidRPr="00F918AA">
        <w:rPr>
          <w:bCs/>
          <w:i/>
          <w:sz w:val="28"/>
          <w:szCs w:val="28"/>
          <w:lang w:val="pl-PL"/>
        </w:rPr>
        <w:t>iến thức:</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Pr>
          <w:bCs/>
          <w:sz w:val="28"/>
          <w:szCs w:val="28"/>
          <w:lang w:val="pl-PL"/>
        </w:rPr>
        <w:t>Phát biểu được quy trình chế tạo mạch in, quy trình sản xuất sản phẩm điện tử.</w:t>
      </w:r>
    </w:p>
    <w:p w:rsidR="00DE13B7" w:rsidRPr="00F918AA" w:rsidRDefault="00F918AA" w:rsidP="00DE13B7">
      <w:pPr>
        <w:pStyle w:val="ListParagraph"/>
        <w:numPr>
          <w:ilvl w:val="0"/>
          <w:numId w:val="4"/>
        </w:numPr>
        <w:tabs>
          <w:tab w:val="left" w:pos="528"/>
        </w:tabs>
        <w:spacing w:line="276" w:lineRule="auto"/>
        <w:jc w:val="both"/>
        <w:rPr>
          <w:bCs/>
          <w:i/>
          <w:sz w:val="28"/>
          <w:szCs w:val="28"/>
          <w:lang w:val="pl-PL"/>
        </w:rPr>
      </w:pPr>
      <w:r w:rsidRPr="00F918AA">
        <w:rPr>
          <w:bCs/>
          <w:i/>
          <w:sz w:val="28"/>
          <w:szCs w:val="28"/>
          <w:lang w:val="pl-PL"/>
        </w:rPr>
        <w:t>K</w:t>
      </w:r>
      <w:r w:rsidR="00DE13B7" w:rsidRPr="00F918AA">
        <w:rPr>
          <w:bCs/>
          <w:i/>
          <w:sz w:val="28"/>
          <w:szCs w:val="28"/>
          <w:lang w:val="pl-PL"/>
        </w:rPr>
        <w:t>ỹ năng:</w:t>
      </w:r>
    </w:p>
    <w:p w:rsidR="00DE13B7" w:rsidRPr="00464891" w:rsidRDefault="00DE13B7" w:rsidP="00DE13B7">
      <w:pPr>
        <w:pStyle w:val="ListParagraph"/>
        <w:numPr>
          <w:ilvl w:val="1"/>
          <w:numId w:val="4"/>
        </w:numPr>
        <w:spacing w:line="276" w:lineRule="auto"/>
        <w:rPr>
          <w:bCs/>
          <w:sz w:val="28"/>
          <w:szCs w:val="28"/>
          <w:lang w:val="pl-PL"/>
        </w:rPr>
      </w:pPr>
      <w:r>
        <w:rPr>
          <w:bCs/>
          <w:sz w:val="28"/>
          <w:szCs w:val="28"/>
          <w:lang w:val="pl-PL"/>
        </w:rPr>
        <w:t>Thao tác phần mềm thiết kế mạch để tạo bản vẽ phục vụ gia công mạch.</w:t>
      </w:r>
    </w:p>
    <w:p w:rsidR="00DE13B7" w:rsidRPr="00464891" w:rsidRDefault="00DE13B7" w:rsidP="00DE13B7">
      <w:pPr>
        <w:pStyle w:val="ListParagraph"/>
        <w:numPr>
          <w:ilvl w:val="1"/>
          <w:numId w:val="4"/>
        </w:numPr>
        <w:tabs>
          <w:tab w:val="left" w:pos="528"/>
        </w:tabs>
        <w:spacing w:line="276" w:lineRule="auto"/>
        <w:jc w:val="both"/>
        <w:rPr>
          <w:bCs/>
          <w:sz w:val="28"/>
          <w:szCs w:val="28"/>
          <w:lang w:val="pl-PL"/>
        </w:rPr>
      </w:pPr>
      <w:r w:rsidRPr="00464891">
        <w:rPr>
          <w:sz w:val="28"/>
          <w:szCs w:val="28"/>
          <w:lang w:val="pl-PL"/>
        </w:rPr>
        <w:t>Chế tạo được các mạch in đơn giản đúng thiết kế và đạt chất lượng tốt</w:t>
      </w:r>
      <w:r>
        <w:rPr>
          <w:sz w:val="28"/>
          <w:szCs w:val="28"/>
          <w:lang w:val="pl-PL"/>
        </w:rPr>
        <w:t>.</w:t>
      </w:r>
    </w:p>
    <w:p w:rsidR="00DE13B7" w:rsidRDefault="00DE13B7" w:rsidP="00DE13B7">
      <w:pPr>
        <w:pStyle w:val="ListParagraph"/>
        <w:numPr>
          <w:ilvl w:val="1"/>
          <w:numId w:val="4"/>
        </w:numPr>
        <w:tabs>
          <w:tab w:val="left" w:pos="528"/>
        </w:tabs>
        <w:spacing w:line="276" w:lineRule="auto"/>
        <w:jc w:val="both"/>
        <w:rPr>
          <w:bCs/>
          <w:sz w:val="28"/>
          <w:szCs w:val="28"/>
          <w:lang w:val="pl-PL"/>
        </w:rPr>
      </w:pPr>
      <w:r w:rsidRPr="00464891">
        <w:rPr>
          <w:bCs/>
          <w:sz w:val="28"/>
          <w:szCs w:val="28"/>
          <w:lang w:val="pl-PL"/>
        </w:rPr>
        <w:t xml:space="preserve"> </w:t>
      </w:r>
      <w:r>
        <w:rPr>
          <w:bCs/>
          <w:sz w:val="28"/>
          <w:szCs w:val="28"/>
          <w:lang w:val="pl-PL"/>
        </w:rPr>
        <w:t>Kiểm tra lỗi mạch in sau khi chế tạo bằng dụng cụ đo lường.</w:t>
      </w:r>
    </w:p>
    <w:p w:rsidR="00583971" w:rsidRPr="00583971" w:rsidRDefault="00583971" w:rsidP="00583971">
      <w:pPr>
        <w:pStyle w:val="ListParagraph"/>
        <w:numPr>
          <w:ilvl w:val="1"/>
          <w:numId w:val="4"/>
        </w:numPr>
        <w:tabs>
          <w:tab w:val="left" w:pos="528"/>
        </w:tabs>
        <w:spacing w:line="276" w:lineRule="auto"/>
        <w:jc w:val="both"/>
        <w:rPr>
          <w:bCs/>
          <w:sz w:val="28"/>
          <w:szCs w:val="28"/>
          <w:lang w:val="pl-PL"/>
        </w:rPr>
      </w:pPr>
      <w:r>
        <w:rPr>
          <w:bCs/>
          <w:sz w:val="28"/>
          <w:szCs w:val="28"/>
          <w:lang w:val="pl-PL"/>
        </w:rPr>
        <w:t>Hoàn thiện một mạch điện tử có chức năng đơn giản.</w:t>
      </w:r>
    </w:p>
    <w:p w:rsidR="00DE13B7" w:rsidRPr="00F918AA" w:rsidRDefault="00F918AA" w:rsidP="00F918AA">
      <w:pPr>
        <w:pStyle w:val="ListParagraph"/>
        <w:numPr>
          <w:ilvl w:val="0"/>
          <w:numId w:val="4"/>
        </w:numPr>
        <w:tabs>
          <w:tab w:val="left" w:pos="528"/>
        </w:tabs>
        <w:spacing w:line="276" w:lineRule="auto"/>
        <w:ind w:left="528" w:hanging="528"/>
        <w:jc w:val="both"/>
        <w:rPr>
          <w:bCs/>
          <w:i/>
          <w:sz w:val="28"/>
          <w:szCs w:val="28"/>
          <w:lang w:val="pl-PL"/>
        </w:rPr>
      </w:pPr>
      <w:r w:rsidRPr="00F918AA">
        <w:rPr>
          <w:bCs/>
          <w:i/>
          <w:sz w:val="28"/>
          <w:szCs w:val="28"/>
          <w:lang w:val="pl-PL"/>
        </w:rPr>
        <w:t>T</w:t>
      </w:r>
      <w:r w:rsidR="00DE13B7" w:rsidRPr="00F918AA">
        <w:rPr>
          <w:bCs/>
          <w:i/>
          <w:sz w:val="28"/>
          <w:szCs w:val="28"/>
          <w:lang w:val="pl-PL"/>
        </w:rPr>
        <w:t>hái độ:</w:t>
      </w:r>
    </w:p>
    <w:p w:rsidR="00DE13B7" w:rsidRPr="00464891" w:rsidRDefault="00DE13B7" w:rsidP="00DE13B7">
      <w:pPr>
        <w:pStyle w:val="ListParagraph"/>
        <w:numPr>
          <w:ilvl w:val="1"/>
          <w:numId w:val="4"/>
        </w:numPr>
        <w:spacing w:line="276" w:lineRule="auto"/>
        <w:rPr>
          <w:bCs/>
          <w:sz w:val="28"/>
          <w:szCs w:val="28"/>
          <w:lang w:val="pl-PL"/>
        </w:rPr>
      </w:pPr>
      <w:r w:rsidRPr="00464891">
        <w:rPr>
          <w:bCs/>
          <w:sz w:val="28"/>
          <w:szCs w:val="28"/>
          <w:lang w:val="pl-PL"/>
        </w:rPr>
        <w:t>Rèn luyện thái độ nghiêm túc, cẩn thận,</w:t>
      </w:r>
      <w:r>
        <w:rPr>
          <w:bCs/>
          <w:sz w:val="28"/>
          <w:szCs w:val="28"/>
          <w:lang w:val="pl-PL"/>
        </w:rPr>
        <w:t xml:space="preserve"> an toàn và</w:t>
      </w:r>
      <w:r w:rsidRPr="00464891">
        <w:rPr>
          <w:bCs/>
          <w:sz w:val="28"/>
          <w:szCs w:val="28"/>
          <w:lang w:val="pl-PL"/>
        </w:rPr>
        <w:t xml:space="preserve"> chính xác trong học tập và thực hiện công việc</w:t>
      </w:r>
      <w:r>
        <w:rPr>
          <w:bCs/>
          <w:sz w:val="28"/>
          <w:szCs w:val="28"/>
          <w:lang w:val="pl-PL"/>
        </w:rPr>
        <w:t>.</w:t>
      </w:r>
    </w:p>
    <w:p w:rsidR="00AE2F05" w:rsidRPr="00AE2F05" w:rsidRDefault="00AE2F05" w:rsidP="00AE2F05">
      <w:pPr>
        <w:ind w:left="-119"/>
        <w:jc w:val="both"/>
        <w:rPr>
          <w:rFonts w:ascii="Times New Roman" w:hAnsi="Times New Roman"/>
          <w:szCs w:val="28"/>
          <w:lang w:val="pl-PL"/>
        </w:rPr>
      </w:pPr>
    </w:p>
    <w:p w:rsidR="00AE2F05" w:rsidRPr="00AE2F05" w:rsidRDefault="00AE2F05" w:rsidP="00AE2F05">
      <w:pPr>
        <w:jc w:val="both"/>
        <w:rPr>
          <w:rFonts w:ascii="Times New Roman" w:hAnsi="Times New Roman"/>
          <w:i/>
          <w:szCs w:val="28"/>
          <w:lang w:val="pl-PL" w:eastAsia="ko-KR"/>
        </w:rPr>
      </w:pPr>
      <w:r w:rsidRPr="00AE2F05">
        <w:rPr>
          <w:rFonts w:ascii="Times New Roman" w:hAnsi="Times New Roman"/>
          <w:i/>
          <w:szCs w:val="28"/>
          <w:lang w:val="pl-PL" w:eastAsia="ko-KR"/>
        </w:rPr>
        <w:t xml:space="preserve">Nội dung của bài: </w:t>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Pr="00AE2F05">
        <w:rPr>
          <w:rFonts w:ascii="Times New Roman" w:hAnsi="Times New Roman"/>
          <w:i/>
          <w:szCs w:val="28"/>
          <w:lang w:val="pl-PL" w:eastAsia="ko-KR"/>
        </w:rPr>
        <w:tab/>
      </w:r>
      <w:r w:rsidR="00B16F2E">
        <w:rPr>
          <w:rFonts w:ascii="Times New Roman" w:hAnsi="Times New Roman"/>
          <w:i/>
          <w:szCs w:val="28"/>
          <w:lang w:val="pl-PL" w:eastAsia="ko-KR"/>
        </w:rPr>
        <w:t>Thời gian: 23</w:t>
      </w:r>
      <w:r w:rsidRPr="00AE2F05">
        <w:rPr>
          <w:rFonts w:ascii="Times New Roman" w:hAnsi="Times New Roman"/>
          <w:i/>
          <w:szCs w:val="28"/>
          <w:lang w:val="pl-PL" w:eastAsia="ko-KR"/>
        </w:rPr>
        <w:t xml:space="preserve"> giờ</w:t>
      </w:r>
      <w:r w:rsidR="00B16F2E">
        <w:rPr>
          <w:rFonts w:ascii="Times New Roman" w:hAnsi="Times New Roman"/>
          <w:i/>
          <w:szCs w:val="28"/>
          <w:lang w:val="pl-PL"/>
        </w:rPr>
        <w:t>(LT: 4 giờ; TH: 19</w:t>
      </w:r>
      <w:r w:rsidRPr="00AE2F05">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AE2F05" w:rsidRPr="00AE2F05" w:rsidTr="00820CFF">
        <w:trPr>
          <w:trHeight w:val="329"/>
        </w:trPr>
        <w:tc>
          <w:tcPr>
            <w:tcW w:w="5724" w:type="dxa"/>
          </w:tcPr>
          <w:p w:rsidR="00AE2F05" w:rsidRPr="00AE2F05" w:rsidRDefault="00DE13B7" w:rsidP="00820CFF">
            <w:pPr>
              <w:rPr>
                <w:rFonts w:ascii="Times New Roman" w:hAnsi="Times New Roman"/>
                <w:szCs w:val="28"/>
                <w:lang w:val="pl-PL"/>
              </w:rPr>
            </w:pPr>
            <w:r w:rsidRPr="00DE13B7">
              <w:rPr>
                <w:rFonts w:ascii="Times New Roman" w:hAnsi="Times New Roman"/>
                <w:szCs w:val="28"/>
                <w:lang w:val="pl-PL"/>
              </w:rPr>
              <w:t xml:space="preserve">Bài 1: Quy trình sản xuất sản phẩm </w:t>
            </w:r>
            <w:r w:rsidRPr="00DE13B7">
              <w:rPr>
                <w:rFonts w:ascii="Times New Roman" w:hAnsi="Times New Roman" w:hint="eastAsia"/>
                <w:szCs w:val="28"/>
                <w:lang w:val="pl-PL"/>
              </w:rPr>
              <w:t>đ</w:t>
            </w:r>
            <w:r w:rsidRPr="00DE13B7">
              <w:rPr>
                <w:rFonts w:ascii="Times New Roman" w:hAnsi="Times New Roman"/>
                <w:szCs w:val="28"/>
                <w:lang w:val="pl-PL"/>
              </w:rPr>
              <w:t>iện tử và chế tạo mạch in</w:t>
            </w:r>
          </w:p>
        </w:tc>
        <w:tc>
          <w:tcPr>
            <w:tcW w:w="3553" w:type="dxa"/>
          </w:tcPr>
          <w:p w:rsidR="00AE2F05" w:rsidRPr="00AE2F05" w:rsidRDefault="00AE2F05" w:rsidP="00820CFF">
            <w:pPr>
              <w:ind w:left="32"/>
              <w:jc w:val="right"/>
              <w:rPr>
                <w:rFonts w:ascii="Times New Roman" w:hAnsi="Times New Roman"/>
                <w:i/>
                <w:szCs w:val="28"/>
                <w:lang w:val="pl-PL"/>
              </w:rPr>
            </w:pPr>
            <w:r w:rsidRPr="00AE2F05">
              <w:rPr>
                <w:rFonts w:ascii="Times New Roman" w:hAnsi="Times New Roman"/>
                <w:i/>
                <w:szCs w:val="28"/>
                <w:lang w:val="pl-PL"/>
              </w:rPr>
              <w:t xml:space="preserve">          </w:t>
            </w:r>
            <w:proofErr w:type="spellStart"/>
            <w:r w:rsidR="00B16F2E">
              <w:rPr>
                <w:rFonts w:ascii="Times New Roman" w:hAnsi="Times New Roman"/>
                <w:i/>
                <w:szCs w:val="28"/>
              </w:rPr>
              <w:t>Thời</w:t>
            </w:r>
            <w:proofErr w:type="spellEnd"/>
            <w:r w:rsidR="00B16F2E">
              <w:rPr>
                <w:rFonts w:ascii="Times New Roman" w:hAnsi="Times New Roman"/>
                <w:i/>
                <w:szCs w:val="28"/>
              </w:rPr>
              <w:t xml:space="preserve"> </w:t>
            </w:r>
            <w:proofErr w:type="spellStart"/>
            <w:r w:rsidR="00B16F2E">
              <w:rPr>
                <w:rFonts w:ascii="Times New Roman" w:hAnsi="Times New Roman"/>
                <w:i/>
                <w:szCs w:val="28"/>
              </w:rPr>
              <w:t>gian</w:t>
            </w:r>
            <w:proofErr w:type="spellEnd"/>
            <w:r w:rsidR="00B16F2E">
              <w:rPr>
                <w:rFonts w:ascii="Times New Roman" w:hAnsi="Times New Roman"/>
                <w:i/>
                <w:szCs w:val="28"/>
              </w:rPr>
              <w:t>: 4</w:t>
            </w:r>
            <w:r w:rsidRPr="00AE2F05">
              <w:rPr>
                <w:rFonts w:ascii="Times New Roman" w:hAnsi="Times New Roman"/>
                <w:i/>
                <w:szCs w:val="28"/>
                <w:lang w:eastAsia="ko-KR"/>
              </w:rPr>
              <w:t xml:space="preserve"> </w:t>
            </w:r>
            <w:proofErr w:type="spellStart"/>
            <w:r w:rsidRPr="00AE2F05">
              <w:rPr>
                <w:rFonts w:ascii="Times New Roman" w:hAnsi="Times New Roman"/>
                <w:i/>
                <w:szCs w:val="28"/>
                <w:lang w:eastAsia="ko-KR"/>
              </w:rPr>
              <w:t>giờ</w:t>
            </w:r>
            <w:proofErr w:type="spellEnd"/>
          </w:p>
        </w:tc>
      </w:tr>
      <w:tr w:rsidR="00AE2F05" w:rsidRPr="00AE2F05" w:rsidTr="00820CFF">
        <w:trPr>
          <w:trHeight w:val="318"/>
        </w:trPr>
        <w:tc>
          <w:tcPr>
            <w:tcW w:w="5724" w:type="dxa"/>
          </w:tcPr>
          <w:p w:rsidR="00AE2F05" w:rsidRPr="00AE2F05" w:rsidRDefault="00DE13B7" w:rsidP="00820CFF">
            <w:pPr>
              <w:rPr>
                <w:rFonts w:ascii="Times New Roman" w:hAnsi="Times New Roman"/>
                <w:szCs w:val="28"/>
              </w:rPr>
            </w:pPr>
            <w:proofErr w:type="spellStart"/>
            <w:r>
              <w:rPr>
                <w:rFonts w:ascii="Times New Roman" w:hAnsi="Times New Roman"/>
                <w:szCs w:val="28"/>
              </w:rPr>
              <w:t>Bài</w:t>
            </w:r>
            <w:proofErr w:type="spellEnd"/>
            <w:r>
              <w:rPr>
                <w:rFonts w:ascii="Times New Roman" w:hAnsi="Times New Roman"/>
                <w:szCs w:val="28"/>
              </w:rPr>
              <w:t xml:space="preserve"> 2</w:t>
            </w:r>
            <w:r w:rsidR="00AE2F05" w:rsidRPr="00AE2F05">
              <w:rPr>
                <w:rFonts w:ascii="Times New Roman" w:hAnsi="Times New Roman"/>
                <w:szCs w:val="28"/>
              </w:rPr>
              <w:t xml:space="preserve">. </w:t>
            </w:r>
            <w:proofErr w:type="spellStart"/>
            <w:r w:rsidR="00AE2F05" w:rsidRPr="00AE2F05">
              <w:rPr>
                <w:rFonts w:ascii="Times New Roman" w:hAnsi="Times New Roman"/>
                <w:szCs w:val="28"/>
              </w:rPr>
              <w:t>Chế</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tạo</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mạch</w:t>
            </w:r>
            <w:proofErr w:type="spellEnd"/>
            <w:r w:rsidR="00AE2F05" w:rsidRPr="00AE2F05">
              <w:rPr>
                <w:rFonts w:ascii="Times New Roman" w:hAnsi="Times New Roman"/>
                <w:szCs w:val="28"/>
              </w:rPr>
              <w:t xml:space="preserve"> in </w:t>
            </w:r>
            <w:proofErr w:type="spellStart"/>
            <w:r w:rsidR="00AE2F05" w:rsidRPr="00AE2F05">
              <w:rPr>
                <w:rFonts w:ascii="Times New Roman" w:hAnsi="Times New Roman"/>
                <w:szCs w:val="28"/>
              </w:rPr>
              <w:t>thủ</w:t>
            </w:r>
            <w:proofErr w:type="spellEnd"/>
            <w:r w:rsidR="00AE2F05" w:rsidRPr="00AE2F05">
              <w:rPr>
                <w:rFonts w:ascii="Times New Roman" w:hAnsi="Times New Roman"/>
                <w:szCs w:val="28"/>
              </w:rPr>
              <w:t xml:space="preserve"> </w:t>
            </w:r>
            <w:proofErr w:type="spellStart"/>
            <w:r w:rsidR="00AE2F05" w:rsidRPr="00AE2F05">
              <w:rPr>
                <w:rFonts w:ascii="Times New Roman" w:hAnsi="Times New Roman"/>
                <w:szCs w:val="28"/>
              </w:rPr>
              <w:t>công</w:t>
            </w:r>
            <w:proofErr w:type="spellEnd"/>
          </w:p>
        </w:tc>
        <w:tc>
          <w:tcPr>
            <w:tcW w:w="3553" w:type="dxa"/>
          </w:tcPr>
          <w:p w:rsidR="00AE2F05" w:rsidRPr="00AE2F05" w:rsidRDefault="00B16F2E" w:rsidP="00820C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sidR="00B6043A">
              <w:rPr>
                <w:rFonts w:ascii="Times New Roman" w:hAnsi="Times New Roman"/>
                <w:i/>
                <w:szCs w:val="28"/>
              </w:rPr>
              <w:t>gian</w:t>
            </w:r>
            <w:proofErr w:type="spellEnd"/>
            <w:r w:rsidR="00B6043A">
              <w:rPr>
                <w:rFonts w:ascii="Times New Roman" w:hAnsi="Times New Roman"/>
                <w:i/>
                <w:szCs w:val="28"/>
              </w:rPr>
              <w:t>: 9</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r w:rsidR="00AE2F05" w:rsidRPr="00AE2F05" w:rsidTr="00820CFF">
        <w:trPr>
          <w:trHeight w:val="329"/>
        </w:trPr>
        <w:tc>
          <w:tcPr>
            <w:tcW w:w="5724" w:type="dxa"/>
          </w:tcPr>
          <w:p w:rsidR="00AE2F05" w:rsidRPr="00AE2F05" w:rsidRDefault="00DE13B7" w:rsidP="00820CFF">
            <w:pPr>
              <w:rPr>
                <w:rFonts w:ascii="Times New Roman" w:hAnsi="Times New Roman"/>
                <w:szCs w:val="28"/>
              </w:rPr>
            </w:pPr>
            <w:proofErr w:type="spellStart"/>
            <w:r w:rsidRPr="00DE13B7">
              <w:rPr>
                <w:rFonts w:ascii="Times New Roman" w:hAnsi="Times New Roman"/>
                <w:szCs w:val="28"/>
              </w:rPr>
              <w:t>Bài</w:t>
            </w:r>
            <w:proofErr w:type="spellEnd"/>
            <w:r w:rsidRPr="00DE13B7">
              <w:rPr>
                <w:rFonts w:ascii="Times New Roman" w:hAnsi="Times New Roman"/>
                <w:szCs w:val="28"/>
              </w:rPr>
              <w:t xml:space="preserve"> 3: </w:t>
            </w:r>
            <w:proofErr w:type="spellStart"/>
            <w:r w:rsidRPr="00DE13B7">
              <w:rPr>
                <w:rFonts w:ascii="Times New Roman" w:hAnsi="Times New Roman"/>
                <w:szCs w:val="28"/>
              </w:rPr>
              <w:t>Kiểm</w:t>
            </w:r>
            <w:proofErr w:type="spellEnd"/>
            <w:r w:rsidRPr="00DE13B7">
              <w:rPr>
                <w:rFonts w:ascii="Times New Roman" w:hAnsi="Times New Roman"/>
                <w:szCs w:val="28"/>
              </w:rPr>
              <w:t xml:space="preserve"> </w:t>
            </w:r>
            <w:proofErr w:type="spellStart"/>
            <w:r w:rsidRPr="00DE13B7">
              <w:rPr>
                <w:rFonts w:ascii="Times New Roman" w:hAnsi="Times New Roman"/>
                <w:szCs w:val="28"/>
              </w:rPr>
              <w:t>tra</w:t>
            </w:r>
            <w:proofErr w:type="spellEnd"/>
            <w:r w:rsidRPr="00DE13B7">
              <w:rPr>
                <w:rFonts w:ascii="Times New Roman" w:hAnsi="Times New Roman"/>
                <w:szCs w:val="28"/>
              </w:rPr>
              <w:t xml:space="preserve"> </w:t>
            </w:r>
            <w:proofErr w:type="spellStart"/>
            <w:r w:rsidRPr="00DE13B7">
              <w:rPr>
                <w:rFonts w:ascii="Times New Roman" w:hAnsi="Times New Roman"/>
                <w:szCs w:val="28"/>
              </w:rPr>
              <w:t>mạch</w:t>
            </w:r>
            <w:proofErr w:type="spellEnd"/>
            <w:r w:rsidRPr="00DE13B7">
              <w:rPr>
                <w:rFonts w:ascii="Times New Roman" w:hAnsi="Times New Roman"/>
                <w:szCs w:val="28"/>
              </w:rPr>
              <w:t xml:space="preserve"> </w:t>
            </w:r>
            <w:proofErr w:type="spellStart"/>
            <w:r w:rsidRPr="00DE13B7">
              <w:rPr>
                <w:rFonts w:ascii="Times New Roman" w:hAnsi="Times New Roman"/>
                <w:szCs w:val="28"/>
              </w:rPr>
              <w:t>sau</w:t>
            </w:r>
            <w:proofErr w:type="spellEnd"/>
            <w:r w:rsidRPr="00DE13B7">
              <w:rPr>
                <w:rFonts w:ascii="Times New Roman" w:hAnsi="Times New Roman"/>
                <w:szCs w:val="28"/>
              </w:rPr>
              <w:t xml:space="preserve"> </w:t>
            </w:r>
            <w:proofErr w:type="spellStart"/>
            <w:r w:rsidRPr="00DE13B7">
              <w:rPr>
                <w:rFonts w:ascii="Times New Roman" w:hAnsi="Times New Roman"/>
                <w:szCs w:val="28"/>
              </w:rPr>
              <w:t>chế</w:t>
            </w:r>
            <w:proofErr w:type="spellEnd"/>
            <w:r w:rsidRPr="00DE13B7">
              <w:rPr>
                <w:rFonts w:ascii="Times New Roman" w:hAnsi="Times New Roman"/>
                <w:szCs w:val="28"/>
              </w:rPr>
              <w:t xml:space="preserve"> </w:t>
            </w:r>
            <w:proofErr w:type="spellStart"/>
            <w:r w:rsidRPr="00DE13B7">
              <w:rPr>
                <w:rFonts w:ascii="Times New Roman" w:hAnsi="Times New Roman"/>
                <w:szCs w:val="28"/>
              </w:rPr>
              <w:t>tạo</w:t>
            </w:r>
            <w:proofErr w:type="spellEnd"/>
          </w:p>
        </w:tc>
        <w:tc>
          <w:tcPr>
            <w:tcW w:w="3553" w:type="dxa"/>
          </w:tcPr>
          <w:p w:rsidR="00AE2F05" w:rsidRPr="00AE2F05" w:rsidRDefault="00542301" w:rsidP="00820C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4</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r w:rsidR="00AE2F05" w:rsidRPr="00AE2F05" w:rsidTr="00820CFF">
        <w:trPr>
          <w:trHeight w:val="329"/>
        </w:trPr>
        <w:tc>
          <w:tcPr>
            <w:tcW w:w="5724" w:type="dxa"/>
          </w:tcPr>
          <w:p w:rsidR="00AE2F05" w:rsidRPr="00AE2F05" w:rsidRDefault="00DE13B7" w:rsidP="00820CFF">
            <w:pPr>
              <w:rPr>
                <w:rFonts w:ascii="Times New Roman" w:hAnsi="Times New Roman"/>
                <w:szCs w:val="28"/>
              </w:rPr>
            </w:pPr>
            <w:proofErr w:type="spellStart"/>
            <w:r w:rsidRPr="00DE13B7">
              <w:rPr>
                <w:rFonts w:ascii="Times New Roman" w:hAnsi="Times New Roman"/>
                <w:szCs w:val="28"/>
              </w:rPr>
              <w:t>Bài</w:t>
            </w:r>
            <w:proofErr w:type="spellEnd"/>
            <w:r w:rsidRPr="00DE13B7">
              <w:rPr>
                <w:rFonts w:ascii="Times New Roman" w:hAnsi="Times New Roman"/>
                <w:szCs w:val="28"/>
              </w:rPr>
              <w:t xml:space="preserve"> 4: </w:t>
            </w:r>
            <w:proofErr w:type="spellStart"/>
            <w:r w:rsidRPr="00DE13B7">
              <w:rPr>
                <w:rFonts w:ascii="Times New Roman" w:hAnsi="Times New Roman" w:hint="eastAsia"/>
                <w:szCs w:val="28"/>
              </w:rPr>
              <w:t>Đ</w:t>
            </w:r>
            <w:r w:rsidRPr="00DE13B7">
              <w:rPr>
                <w:rFonts w:ascii="Times New Roman" w:hAnsi="Times New Roman"/>
                <w:szCs w:val="28"/>
              </w:rPr>
              <w:t>ồ</w:t>
            </w:r>
            <w:proofErr w:type="spellEnd"/>
            <w:r w:rsidRPr="00DE13B7">
              <w:rPr>
                <w:rFonts w:ascii="Times New Roman" w:hAnsi="Times New Roman"/>
                <w:szCs w:val="28"/>
              </w:rPr>
              <w:t xml:space="preserve"> </w:t>
            </w:r>
            <w:proofErr w:type="spellStart"/>
            <w:r w:rsidRPr="00DE13B7">
              <w:rPr>
                <w:rFonts w:ascii="Times New Roman" w:hAnsi="Times New Roman"/>
                <w:szCs w:val="28"/>
              </w:rPr>
              <w:t>án</w:t>
            </w:r>
            <w:proofErr w:type="spellEnd"/>
            <w:r w:rsidRPr="00DE13B7">
              <w:rPr>
                <w:rFonts w:ascii="Times New Roman" w:hAnsi="Times New Roman"/>
                <w:szCs w:val="28"/>
              </w:rPr>
              <w:t xml:space="preserve"> </w:t>
            </w:r>
            <w:proofErr w:type="spellStart"/>
            <w:r w:rsidRPr="00DE13B7">
              <w:rPr>
                <w:rFonts w:ascii="Times New Roman" w:hAnsi="Times New Roman"/>
                <w:szCs w:val="28"/>
              </w:rPr>
              <w:t>môn</w:t>
            </w:r>
            <w:proofErr w:type="spellEnd"/>
            <w:r w:rsidRPr="00DE13B7">
              <w:rPr>
                <w:rFonts w:ascii="Times New Roman" w:hAnsi="Times New Roman"/>
                <w:szCs w:val="28"/>
              </w:rPr>
              <w:t xml:space="preserve"> </w:t>
            </w:r>
            <w:proofErr w:type="spellStart"/>
            <w:r w:rsidRPr="00DE13B7">
              <w:rPr>
                <w:rFonts w:ascii="Times New Roman" w:hAnsi="Times New Roman"/>
                <w:szCs w:val="28"/>
              </w:rPr>
              <w:t>học</w:t>
            </w:r>
            <w:proofErr w:type="spellEnd"/>
          </w:p>
        </w:tc>
        <w:tc>
          <w:tcPr>
            <w:tcW w:w="3553" w:type="dxa"/>
          </w:tcPr>
          <w:p w:rsidR="00AE2F05" w:rsidRPr="00AE2F05" w:rsidRDefault="00B16F2E" w:rsidP="00820CFF">
            <w:pPr>
              <w:ind w:left="32"/>
              <w:jc w:val="right"/>
              <w:rPr>
                <w:rFonts w:ascii="Times New Roman" w:hAnsi="Times New Roman"/>
                <w:i/>
                <w:szCs w:val="28"/>
                <w:lang w:val="pl-PL"/>
              </w:rPr>
            </w:pPr>
            <w:proofErr w:type="spellStart"/>
            <w:r>
              <w:rPr>
                <w:rFonts w:ascii="Times New Roman" w:hAnsi="Times New Roman"/>
                <w:i/>
                <w:szCs w:val="28"/>
              </w:rPr>
              <w:t>Thời</w:t>
            </w:r>
            <w:proofErr w:type="spellEnd"/>
            <w:r>
              <w:rPr>
                <w:rFonts w:ascii="Times New Roman" w:hAnsi="Times New Roman"/>
                <w:i/>
                <w:szCs w:val="28"/>
              </w:rPr>
              <w:t xml:space="preserve"> </w:t>
            </w:r>
            <w:proofErr w:type="spellStart"/>
            <w:r>
              <w:rPr>
                <w:rFonts w:ascii="Times New Roman" w:hAnsi="Times New Roman"/>
                <w:i/>
                <w:szCs w:val="28"/>
              </w:rPr>
              <w:t>gian</w:t>
            </w:r>
            <w:proofErr w:type="spellEnd"/>
            <w:r>
              <w:rPr>
                <w:rFonts w:ascii="Times New Roman" w:hAnsi="Times New Roman"/>
                <w:i/>
                <w:szCs w:val="28"/>
              </w:rPr>
              <w:t>: 6</w:t>
            </w:r>
            <w:r w:rsidR="00AE2F05" w:rsidRPr="00AE2F05">
              <w:rPr>
                <w:rFonts w:ascii="Times New Roman" w:hAnsi="Times New Roman"/>
                <w:i/>
                <w:szCs w:val="28"/>
                <w:lang w:eastAsia="ko-KR"/>
              </w:rPr>
              <w:t xml:space="preserve"> </w:t>
            </w:r>
            <w:proofErr w:type="spellStart"/>
            <w:r w:rsidR="00AE2F05" w:rsidRPr="00AE2F05">
              <w:rPr>
                <w:rFonts w:ascii="Times New Roman" w:hAnsi="Times New Roman"/>
                <w:i/>
                <w:szCs w:val="28"/>
                <w:lang w:eastAsia="ko-KR"/>
              </w:rPr>
              <w:t>giờ</w:t>
            </w:r>
            <w:proofErr w:type="spellEnd"/>
          </w:p>
        </w:tc>
      </w:tr>
    </w:tbl>
    <w:p w:rsidR="00AE2F05" w:rsidRPr="00AE2F05" w:rsidRDefault="00AE2F05" w:rsidP="00AE2F05">
      <w:pPr>
        <w:tabs>
          <w:tab w:val="left" w:pos="946"/>
        </w:tabs>
        <w:ind w:left="360"/>
        <w:jc w:val="both"/>
        <w:rPr>
          <w:bCs/>
          <w:i/>
          <w:szCs w:val="28"/>
          <w:lang w:val="pl-PL"/>
        </w:rPr>
      </w:pPr>
    </w:p>
    <w:p w:rsidR="00381A3B" w:rsidRPr="00AE2F05" w:rsidRDefault="00381A3B" w:rsidP="00381A3B">
      <w:pPr>
        <w:ind w:left="270" w:hanging="270"/>
        <w:jc w:val="both"/>
        <w:rPr>
          <w:rFonts w:ascii="Times New Roman" w:hAnsi="Times New Roman"/>
          <w:b/>
          <w:szCs w:val="28"/>
          <w:lang w:val="pl-PL"/>
        </w:rPr>
      </w:pPr>
      <w:r w:rsidRPr="00AE2F05">
        <w:rPr>
          <w:rFonts w:ascii="Times New Roman" w:hAnsi="Times New Roman"/>
          <w:b/>
          <w:szCs w:val="28"/>
          <w:lang w:val="pl-PL"/>
        </w:rPr>
        <w:t>IV. ĐIỀU KIỆN THỰC HIỆN MÔ ĐUN</w:t>
      </w:r>
    </w:p>
    <w:p w:rsidR="00381A3B" w:rsidRPr="00464891" w:rsidRDefault="00381A3B" w:rsidP="00056E7F">
      <w:pPr>
        <w:pStyle w:val="ListParagraph"/>
        <w:numPr>
          <w:ilvl w:val="0"/>
          <w:numId w:val="10"/>
        </w:numPr>
        <w:tabs>
          <w:tab w:val="left" w:pos="227"/>
        </w:tabs>
        <w:spacing w:before="120"/>
        <w:jc w:val="both"/>
        <w:rPr>
          <w:sz w:val="28"/>
          <w:szCs w:val="28"/>
        </w:rPr>
      </w:pPr>
      <w:proofErr w:type="spellStart"/>
      <w:r w:rsidRPr="00464891">
        <w:rPr>
          <w:sz w:val="28"/>
          <w:szCs w:val="28"/>
        </w:rPr>
        <w:t>Vật</w:t>
      </w:r>
      <w:proofErr w:type="spellEnd"/>
      <w:r w:rsidRPr="00464891">
        <w:rPr>
          <w:sz w:val="28"/>
          <w:szCs w:val="28"/>
        </w:rPr>
        <w:t xml:space="preserve"> </w:t>
      </w:r>
      <w:proofErr w:type="spellStart"/>
      <w:r w:rsidRPr="00464891">
        <w:rPr>
          <w:sz w:val="28"/>
          <w:szCs w:val="28"/>
        </w:rPr>
        <w:t>liệu</w:t>
      </w:r>
      <w:proofErr w:type="spellEnd"/>
      <w:r w:rsidRPr="00464891">
        <w:rPr>
          <w:sz w:val="28"/>
          <w:szCs w:val="28"/>
        </w:rPr>
        <w:t>:</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 xml:space="preserve">Các linh kiện điện tử </w:t>
      </w:r>
      <w:r w:rsidR="00583971">
        <w:rPr>
          <w:color w:val="000000"/>
          <w:spacing w:val="6"/>
          <w:sz w:val="28"/>
          <w:szCs w:val="28"/>
          <w:lang w:val="pl-PL"/>
        </w:rPr>
        <w:t xml:space="preserve">các loại, </w:t>
      </w:r>
      <w:r w:rsidRPr="00464891">
        <w:rPr>
          <w:color w:val="000000"/>
          <w:spacing w:val="6"/>
          <w:sz w:val="28"/>
          <w:szCs w:val="28"/>
          <w:lang w:val="pl-PL"/>
        </w:rPr>
        <w:t>tốt và xấu.</w:t>
      </w:r>
    </w:p>
    <w:p w:rsidR="00381A3B" w:rsidRPr="00464891" w:rsidRDefault="00583971"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Dây dẫn điện c</w:t>
      </w:r>
      <w:r w:rsidR="00056E7F">
        <w:rPr>
          <w:color w:val="000000"/>
          <w:spacing w:val="6"/>
          <w:sz w:val="28"/>
          <w:szCs w:val="28"/>
          <w:lang w:val="pl-PL"/>
        </w:rPr>
        <w:t>ác loại, thiếc hàn, kem trợ hàn, phíp đồng.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 xml:space="preserve">Hoá chất </w:t>
      </w:r>
      <w:r w:rsidR="00583971">
        <w:rPr>
          <w:color w:val="000000"/>
          <w:spacing w:val="6"/>
          <w:sz w:val="28"/>
          <w:szCs w:val="28"/>
          <w:lang w:val="pl-PL"/>
        </w:rPr>
        <w:t>cồn y tế</w:t>
      </w:r>
      <w:r w:rsidR="00056E7F">
        <w:rPr>
          <w:color w:val="000000"/>
          <w:spacing w:val="6"/>
          <w:sz w:val="28"/>
          <w:szCs w:val="28"/>
          <w:lang w:val="pl-PL"/>
        </w:rPr>
        <w:t>, xăng thơm</w:t>
      </w:r>
      <w:r w:rsidR="00583971">
        <w:rPr>
          <w:color w:val="000000"/>
          <w:spacing w:val="6"/>
          <w:sz w:val="28"/>
          <w:szCs w:val="28"/>
          <w:lang w:val="pl-PL"/>
        </w:rPr>
        <w:t>, hóa chất ăn mòn mạ</w:t>
      </w:r>
      <w:r w:rsidR="00056E7F">
        <w:rPr>
          <w:color w:val="000000"/>
          <w:spacing w:val="6"/>
          <w:sz w:val="28"/>
          <w:szCs w:val="28"/>
          <w:lang w:val="pl-PL"/>
        </w:rPr>
        <w:t>ch in, mực in, giấy in mạch, giấy nhám, bút chống xóa, băng dính giấy.</w:t>
      </w:r>
    </w:p>
    <w:p w:rsidR="00381A3B" w:rsidRPr="00464891" w:rsidRDefault="00056E7F" w:rsidP="00381A3B">
      <w:pPr>
        <w:pStyle w:val="ListParagraph"/>
        <w:numPr>
          <w:ilvl w:val="0"/>
          <w:numId w:val="1"/>
        </w:numPr>
        <w:tabs>
          <w:tab w:val="left" w:pos="227"/>
        </w:tabs>
        <w:spacing w:before="120"/>
        <w:ind w:left="0" w:firstLine="0"/>
        <w:jc w:val="both"/>
        <w:rPr>
          <w:spacing w:val="6"/>
          <w:sz w:val="28"/>
          <w:szCs w:val="28"/>
        </w:rPr>
      </w:pPr>
      <w:proofErr w:type="spellStart"/>
      <w:r>
        <w:rPr>
          <w:spacing w:val="6"/>
          <w:sz w:val="28"/>
          <w:szCs w:val="28"/>
        </w:rPr>
        <w:t>Dụng</w:t>
      </w:r>
      <w:proofErr w:type="spellEnd"/>
      <w:r>
        <w:rPr>
          <w:spacing w:val="6"/>
          <w:sz w:val="28"/>
          <w:szCs w:val="28"/>
        </w:rPr>
        <w:t xml:space="preserve"> </w:t>
      </w:r>
      <w:proofErr w:type="spellStart"/>
      <w:r>
        <w:rPr>
          <w:spacing w:val="6"/>
          <w:sz w:val="28"/>
          <w:szCs w:val="28"/>
        </w:rPr>
        <w:t>cụ</w:t>
      </w:r>
      <w:proofErr w:type="spellEnd"/>
      <w:r>
        <w:rPr>
          <w:spacing w:val="6"/>
          <w:sz w:val="28"/>
          <w:szCs w:val="28"/>
        </w:rPr>
        <w:t xml:space="preserve">, </w:t>
      </w:r>
      <w:proofErr w:type="spellStart"/>
      <w:r>
        <w:rPr>
          <w:spacing w:val="6"/>
          <w:sz w:val="28"/>
          <w:szCs w:val="28"/>
        </w:rPr>
        <w:t>t</w:t>
      </w:r>
      <w:r w:rsidR="00381A3B" w:rsidRPr="00464891">
        <w:rPr>
          <w:spacing w:val="6"/>
          <w:sz w:val="28"/>
          <w:szCs w:val="28"/>
        </w:rPr>
        <w:t>rang</w:t>
      </w:r>
      <w:proofErr w:type="spellEnd"/>
      <w:r w:rsidR="00381A3B" w:rsidRPr="00464891">
        <w:rPr>
          <w:spacing w:val="6"/>
          <w:sz w:val="28"/>
          <w:szCs w:val="28"/>
        </w:rPr>
        <w:t xml:space="preserve"> </w:t>
      </w:r>
      <w:proofErr w:type="spellStart"/>
      <w:r w:rsidR="00381A3B" w:rsidRPr="00464891">
        <w:rPr>
          <w:spacing w:val="6"/>
          <w:sz w:val="28"/>
          <w:szCs w:val="28"/>
        </w:rPr>
        <w:t>thiết</w:t>
      </w:r>
      <w:proofErr w:type="spellEnd"/>
      <w:r w:rsidR="00381A3B" w:rsidRPr="00464891">
        <w:rPr>
          <w:spacing w:val="6"/>
          <w:sz w:val="28"/>
          <w:szCs w:val="28"/>
        </w:rPr>
        <w:t xml:space="preserve"> </w:t>
      </w:r>
      <w:proofErr w:type="spellStart"/>
      <w:r w:rsidR="00381A3B" w:rsidRPr="00464891">
        <w:rPr>
          <w:spacing w:val="6"/>
          <w:sz w:val="28"/>
          <w:szCs w:val="28"/>
        </w:rPr>
        <w:t>bị</w:t>
      </w:r>
      <w:proofErr w:type="spellEnd"/>
      <w:r w:rsidR="00381A3B" w:rsidRPr="00464891">
        <w:rPr>
          <w:spacing w:val="6"/>
          <w:sz w:val="28"/>
          <w:szCs w:val="28"/>
        </w:rPr>
        <w:t>:</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Bộ dụng cụ nghề điện tử, dụng cụ cơ khí cầm tay.</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lastRenderedPageBreak/>
        <w:t xml:space="preserve">Bộ </w:t>
      </w:r>
      <w:r w:rsidR="00056E7F">
        <w:rPr>
          <w:color w:val="000000"/>
          <w:spacing w:val="6"/>
          <w:sz w:val="28"/>
          <w:szCs w:val="28"/>
          <w:lang w:val="pl-PL"/>
        </w:rPr>
        <w:t>nguồn một chiều điều chỉnh được, đồng hồ vạn năng.</w:t>
      </w:r>
    </w:p>
    <w:p w:rsidR="00381A3B" w:rsidRPr="00464891" w:rsidRDefault="00056E7F"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Bồn ngâm ăn mòn, tẩy rửa mạch in</w:t>
      </w:r>
    </w:p>
    <w:p w:rsidR="00381A3B" w:rsidRPr="00464891" w:rsidRDefault="00056E7F" w:rsidP="00381A3B">
      <w:pPr>
        <w:pStyle w:val="ListParagraph"/>
        <w:numPr>
          <w:ilvl w:val="0"/>
          <w:numId w:val="2"/>
        </w:numPr>
        <w:tabs>
          <w:tab w:val="left" w:pos="993"/>
        </w:tabs>
        <w:ind w:hanging="11"/>
        <w:contextualSpacing w:val="0"/>
        <w:jc w:val="both"/>
        <w:rPr>
          <w:color w:val="000000"/>
          <w:spacing w:val="6"/>
          <w:sz w:val="28"/>
          <w:szCs w:val="28"/>
          <w:lang w:val="pl-PL"/>
        </w:rPr>
      </w:pPr>
      <w:r>
        <w:rPr>
          <w:color w:val="000000"/>
          <w:spacing w:val="6"/>
          <w:sz w:val="28"/>
          <w:szCs w:val="28"/>
          <w:lang w:val="pl-PL"/>
        </w:rPr>
        <w:t>Bàn là, kéo, cưa tay.</w:t>
      </w:r>
    </w:p>
    <w:p w:rsidR="00381A3B" w:rsidRPr="00464891" w:rsidRDefault="00381A3B" w:rsidP="00381A3B">
      <w:pPr>
        <w:pStyle w:val="ListParagraph"/>
        <w:numPr>
          <w:ilvl w:val="0"/>
          <w:numId w:val="1"/>
        </w:numPr>
        <w:tabs>
          <w:tab w:val="left" w:pos="227"/>
        </w:tabs>
        <w:spacing w:before="120"/>
        <w:ind w:left="0" w:firstLine="0"/>
        <w:jc w:val="both"/>
        <w:rPr>
          <w:sz w:val="28"/>
          <w:szCs w:val="28"/>
          <w:lang w:val="fr-FR"/>
        </w:rPr>
      </w:pPr>
      <w:proofErr w:type="spellStart"/>
      <w:r w:rsidRPr="00464891">
        <w:rPr>
          <w:sz w:val="28"/>
          <w:szCs w:val="28"/>
          <w:lang w:val="fr-FR"/>
        </w:rPr>
        <w:t>Nguồn</w:t>
      </w:r>
      <w:proofErr w:type="spellEnd"/>
      <w:r w:rsidRPr="00464891">
        <w:rPr>
          <w:sz w:val="28"/>
          <w:szCs w:val="28"/>
          <w:lang w:val="fr-FR"/>
        </w:rPr>
        <w:t xml:space="preserve"> </w:t>
      </w:r>
      <w:proofErr w:type="spellStart"/>
      <w:r w:rsidRPr="00464891">
        <w:rPr>
          <w:sz w:val="28"/>
          <w:szCs w:val="28"/>
          <w:lang w:val="fr-FR"/>
        </w:rPr>
        <w:t>lực</w:t>
      </w:r>
      <w:proofErr w:type="spellEnd"/>
      <w:r w:rsidRPr="00464891">
        <w:rPr>
          <w:sz w:val="28"/>
          <w:szCs w:val="28"/>
          <w:lang w:val="fr-FR"/>
        </w:rPr>
        <w:t xml:space="preserve"> </w:t>
      </w:r>
      <w:proofErr w:type="spellStart"/>
      <w:proofErr w:type="gramStart"/>
      <w:r w:rsidRPr="00464891">
        <w:rPr>
          <w:sz w:val="28"/>
          <w:szCs w:val="28"/>
          <w:lang w:val="fr-FR"/>
        </w:rPr>
        <w:t>khác</w:t>
      </w:r>
      <w:proofErr w:type="spellEnd"/>
      <w:r w:rsidRPr="00464891">
        <w:rPr>
          <w:sz w:val="28"/>
          <w:szCs w:val="28"/>
          <w:lang w:val="fr-FR"/>
        </w:rPr>
        <w:t>:</w:t>
      </w:r>
      <w:proofErr w:type="gramEnd"/>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PC, phần mềm chuyên dùng.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Projector, overhead.</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Máy hiện sóng</w:t>
      </w:r>
    </w:p>
    <w:p w:rsidR="00381A3B" w:rsidRPr="00464891" w:rsidRDefault="00381A3B" w:rsidP="00381A3B">
      <w:pPr>
        <w:pStyle w:val="ListParagraph"/>
        <w:numPr>
          <w:ilvl w:val="0"/>
          <w:numId w:val="2"/>
        </w:numPr>
        <w:tabs>
          <w:tab w:val="left" w:pos="993"/>
        </w:tabs>
        <w:ind w:hanging="11"/>
        <w:contextualSpacing w:val="0"/>
        <w:jc w:val="both"/>
        <w:rPr>
          <w:color w:val="000000"/>
          <w:spacing w:val="6"/>
          <w:sz w:val="28"/>
          <w:szCs w:val="28"/>
          <w:lang w:val="pl-PL"/>
        </w:rPr>
      </w:pPr>
      <w:r w:rsidRPr="00464891">
        <w:rPr>
          <w:color w:val="000000"/>
          <w:spacing w:val="6"/>
          <w:sz w:val="28"/>
          <w:szCs w:val="28"/>
          <w:lang w:val="pl-PL"/>
        </w:rPr>
        <w:t>Máy tạo dao động</w:t>
      </w:r>
    </w:p>
    <w:p w:rsidR="00381A3B" w:rsidRPr="00464891" w:rsidRDefault="00381A3B" w:rsidP="00381A3B">
      <w:pPr>
        <w:jc w:val="both"/>
        <w:rPr>
          <w:rFonts w:ascii="Times New Roman" w:hAnsi="Times New Roman"/>
          <w:szCs w:val="28"/>
          <w:lang w:val="es-ES_tradnl"/>
        </w:rPr>
      </w:pPr>
    </w:p>
    <w:p w:rsidR="00381A3B" w:rsidRDefault="00381A3B" w:rsidP="00381A3B">
      <w:pPr>
        <w:ind w:left="270" w:hanging="270"/>
        <w:jc w:val="both"/>
        <w:rPr>
          <w:rFonts w:ascii="Times New Roman" w:hAnsi="Times New Roman"/>
          <w:b/>
          <w:szCs w:val="28"/>
          <w:lang w:val="es-ES_tradnl"/>
        </w:rPr>
      </w:pPr>
      <w:r w:rsidRPr="00464891">
        <w:rPr>
          <w:rFonts w:ascii="Times New Roman" w:hAnsi="Times New Roman"/>
          <w:b/>
          <w:szCs w:val="28"/>
          <w:lang w:val="es-ES_tradnl"/>
        </w:rPr>
        <w:t>V.  PHƯƠNG PHÁP VÀ NỘI DUNG ĐÁNH GIÁ</w:t>
      </w:r>
    </w:p>
    <w:p w:rsidR="00F918AA" w:rsidRPr="00F918AA" w:rsidRDefault="00F918AA" w:rsidP="00381A3B">
      <w:pPr>
        <w:ind w:left="270" w:hanging="270"/>
        <w:jc w:val="both"/>
        <w:rPr>
          <w:rFonts w:ascii="Times New Roman" w:hAnsi="Times New Roman"/>
          <w:szCs w:val="28"/>
          <w:lang w:val="es-ES_tradnl"/>
        </w:rPr>
      </w:pPr>
      <w:r>
        <w:rPr>
          <w:rFonts w:ascii="Times New Roman" w:hAnsi="Times New Roman"/>
          <w:b/>
          <w:szCs w:val="28"/>
          <w:lang w:val="es-ES_tradnl"/>
        </w:rPr>
        <w:tab/>
      </w:r>
      <w:proofErr w:type="spellStart"/>
      <w:r>
        <w:rPr>
          <w:rFonts w:ascii="Times New Roman" w:hAnsi="Times New Roman"/>
          <w:szCs w:val="28"/>
          <w:lang w:val="es-ES_tradnl"/>
        </w:rPr>
        <w:t>Phương</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pháp</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và</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nội</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dung</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đánh</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giá</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mô</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đun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chế</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tạo</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mạch</w:t>
      </w:r>
      <w:proofErr w:type="spellEnd"/>
      <w:r>
        <w:rPr>
          <w:rFonts w:ascii="Times New Roman" w:hAnsi="Times New Roman"/>
          <w:szCs w:val="28"/>
          <w:lang w:val="es-ES_tradnl"/>
        </w:rPr>
        <w:t xml:space="preserve"> in </w:t>
      </w:r>
      <w:proofErr w:type="spellStart"/>
      <w:r>
        <w:rPr>
          <w:rFonts w:ascii="Times New Roman" w:hAnsi="Times New Roman"/>
          <w:szCs w:val="28"/>
          <w:lang w:val="es-ES_tradnl"/>
        </w:rPr>
        <w:t>và</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hàn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linh</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kiện</w:t>
      </w:r>
      <w:proofErr w:type="spellEnd"/>
      <w:r>
        <w:rPr>
          <w:rFonts w:ascii="Times New Roman" w:hAnsi="Times New Roman"/>
          <w:szCs w:val="28"/>
          <w:lang w:val="es-ES_tradnl"/>
        </w:rPr>
        <w:t xml:space="preserve"> </w:t>
      </w:r>
      <w:proofErr w:type="spellStart"/>
      <w:r>
        <w:rPr>
          <w:rFonts w:ascii="Times New Roman" w:hAnsi="Times New Roman"/>
          <w:szCs w:val="28"/>
          <w:lang w:val="es-ES_tradnl"/>
        </w:rPr>
        <w:t>về</w:t>
      </w:r>
      <w:proofErr w:type="spellEnd"/>
      <w:r>
        <w:rPr>
          <w:rFonts w:ascii="Times New Roman" w:hAnsi="Times New Roman"/>
          <w:szCs w:val="28"/>
          <w:lang w:val="es-ES_tradnl"/>
        </w:rPr>
        <w:t>:</w:t>
      </w:r>
    </w:p>
    <w:p w:rsidR="00056E7F" w:rsidRPr="00F918AA" w:rsidRDefault="00F918AA" w:rsidP="00056E7F">
      <w:pPr>
        <w:pStyle w:val="ListParagraph"/>
        <w:numPr>
          <w:ilvl w:val="2"/>
          <w:numId w:val="9"/>
        </w:numPr>
        <w:jc w:val="both"/>
        <w:rPr>
          <w:sz w:val="28"/>
          <w:szCs w:val="28"/>
          <w:lang w:val="de-DE"/>
        </w:rPr>
      </w:pPr>
      <w:r w:rsidRPr="00F918AA">
        <w:rPr>
          <w:sz w:val="28"/>
          <w:szCs w:val="28"/>
          <w:lang w:val="es-ES_tradnl"/>
        </w:rPr>
        <w:t>K</w:t>
      </w:r>
      <w:r w:rsidR="00056E7F" w:rsidRPr="00F918AA">
        <w:rPr>
          <w:sz w:val="28"/>
          <w:szCs w:val="28"/>
          <w:lang w:val="de-DE"/>
        </w:rPr>
        <w:t xml:space="preserve">iến thức: </w:t>
      </w:r>
      <w:r w:rsidR="00056E7F" w:rsidRPr="00F918AA">
        <w:rPr>
          <w:rFonts w:hint="eastAsia"/>
          <w:sz w:val="28"/>
          <w:szCs w:val="28"/>
          <w:lang w:val="de-DE"/>
        </w:rPr>
        <w:t>Đư</w:t>
      </w:r>
      <w:r w:rsidR="00056E7F" w:rsidRPr="00F918AA">
        <w:rPr>
          <w:sz w:val="28"/>
          <w:szCs w:val="28"/>
          <w:lang w:val="de-DE"/>
        </w:rPr>
        <w:t xml:space="preserve">ợc </w:t>
      </w:r>
      <w:r w:rsidR="00056E7F" w:rsidRPr="00F918AA">
        <w:rPr>
          <w:rFonts w:hint="eastAsia"/>
          <w:sz w:val="28"/>
          <w:szCs w:val="28"/>
          <w:lang w:val="de-DE"/>
        </w:rPr>
        <w:t>đá</w:t>
      </w:r>
      <w:r w:rsidR="00056E7F" w:rsidRPr="00F918AA">
        <w:rPr>
          <w:sz w:val="28"/>
          <w:szCs w:val="28"/>
          <w:lang w:val="de-DE"/>
        </w:rPr>
        <w:t>nh giá bằng hình thức kiểm tra viết, trắc nghiệm theo các yêu cầu sau:</w:t>
      </w:r>
    </w:p>
    <w:p w:rsidR="00022466" w:rsidRPr="00F918AA" w:rsidRDefault="00056E7F" w:rsidP="00022466">
      <w:pPr>
        <w:pStyle w:val="ListParagraph"/>
        <w:numPr>
          <w:ilvl w:val="3"/>
          <w:numId w:val="9"/>
        </w:numPr>
        <w:rPr>
          <w:sz w:val="28"/>
          <w:szCs w:val="28"/>
          <w:lang w:val="de-DE"/>
        </w:rPr>
      </w:pPr>
      <w:r w:rsidRPr="00F918AA">
        <w:rPr>
          <w:sz w:val="28"/>
          <w:szCs w:val="28"/>
          <w:lang w:val="de-DE"/>
        </w:rPr>
        <w:t xml:space="preserve">Trình bày được </w:t>
      </w:r>
      <w:r w:rsidR="00022466" w:rsidRPr="00F918AA">
        <w:rPr>
          <w:sz w:val="28"/>
          <w:szCs w:val="28"/>
          <w:lang w:val="de-DE"/>
        </w:rPr>
        <w:t>quy trình chế tạo mạch in, quy trình sản xuất sản phẩm điện tử.</w:t>
      </w:r>
    </w:p>
    <w:p w:rsidR="00056E7F" w:rsidRPr="00F918AA" w:rsidRDefault="00022466" w:rsidP="00026896">
      <w:pPr>
        <w:pStyle w:val="ListParagraph"/>
        <w:numPr>
          <w:ilvl w:val="3"/>
          <w:numId w:val="9"/>
        </w:numPr>
        <w:jc w:val="both"/>
        <w:rPr>
          <w:sz w:val="28"/>
          <w:szCs w:val="28"/>
          <w:lang w:val="de-DE"/>
        </w:rPr>
      </w:pPr>
      <w:r w:rsidRPr="00F918AA">
        <w:rPr>
          <w:sz w:val="28"/>
          <w:szCs w:val="28"/>
          <w:lang w:val="de-DE"/>
        </w:rPr>
        <w:t>Nhận diện các thiết bị, dụng cụ hàn, chế tạo mạch in</w:t>
      </w:r>
    </w:p>
    <w:p w:rsidR="00056E7F" w:rsidRPr="00F918AA" w:rsidRDefault="00022466" w:rsidP="00056E7F">
      <w:pPr>
        <w:pStyle w:val="ListParagraph"/>
        <w:numPr>
          <w:ilvl w:val="3"/>
          <w:numId w:val="9"/>
        </w:numPr>
        <w:jc w:val="both"/>
        <w:rPr>
          <w:sz w:val="28"/>
          <w:szCs w:val="28"/>
          <w:lang w:val="de-DE"/>
        </w:rPr>
      </w:pPr>
      <w:r w:rsidRPr="00F918AA">
        <w:rPr>
          <w:sz w:val="28"/>
          <w:szCs w:val="28"/>
          <w:lang w:val="de-DE"/>
        </w:rPr>
        <w:t>Phân biệt được các mối hàn lỗi, mối hàn đúng kỹ thuật</w:t>
      </w:r>
    </w:p>
    <w:p w:rsidR="00056E7F" w:rsidRPr="00F918AA" w:rsidRDefault="00F918AA" w:rsidP="00340FCD">
      <w:pPr>
        <w:pStyle w:val="ListParagraph"/>
        <w:numPr>
          <w:ilvl w:val="2"/>
          <w:numId w:val="9"/>
        </w:numPr>
        <w:jc w:val="both"/>
        <w:rPr>
          <w:sz w:val="28"/>
          <w:szCs w:val="28"/>
          <w:lang w:val="de-DE"/>
        </w:rPr>
      </w:pPr>
      <w:r w:rsidRPr="00F918AA">
        <w:rPr>
          <w:sz w:val="28"/>
          <w:szCs w:val="28"/>
          <w:lang w:val="de-DE"/>
        </w:rPr>
        <w:t>K</w:t>
      </w:r>
      <w:r w:rsidR="00056E7F" w:rsidRPr="00F918AA">
        <w:rPr>
          <w:sz w:val="28"/>
          <w:szCs w:val="28"/>
          <w:lang w:val="de-DE"/>
        </w:rPr>
        <w:t>ỹ năng: Đánh giá kỹ năng thực hành theo những yêu cầu sau</w:t>
      </w:r>
      <w:r w:rsidR="00022466" w:rsidRPr="00F918AA">
        <w:rPr>
          <w:sz w:val="28"/>
          <w:szCs w:val="28"/>
          <w:lang w:val="de-DE"/>
        </w:rPr>
        <w:t>:</w:t>
      </w:r>
    </w:p>
    <w:p w:rsidR="00022466" w:rsidRPr="00F918AA" w:rsidRDefault="00022466" w:rsidP="00022466">
      <w:pPr>
        <w:pStyle w:val="ListParagraph"/>
        <w:numPr>
          <w:ilvl w:val="3"/>
          <w:numId w:val="9"/>
        </w:numPr>
        <w:jc w:val="both"/>
        <w:rPr>
          <w:sz w:val="28"/>
          <w:szCs w:val="28"/>
          <w:lang w:val="de-DE"/>
        </w:rPr>
      </w:pPr>
      <w:r w:rsidRPr="00F918AA">
        <w:rPr>
          <w:sz w:val="28"/>
          <w:szCs w:val="28"/>
          <w:lang w:val="de-DE"/>
        </w:rPr>
        <w:t>Thao tác sử dụng dụng cụ hàn đúng kỹ thuật.</w:t>
      </w:r>
    </w:p>
    <w:p w:rsidR="00056E7F" w:rsidRPr="00F918AA" w:rsidRDefault="00022466" w:rsidP="00340FCD">
      <w:pPr>
        <w:pStyle w:val="ListParagraph"/>
        <w:numPr>
          <w:ilvl w:val="0"/>
          <w:numId w:val="12"/>
        </w:numPr>
        <w:jc w:val="both"/>
        <w:rPr>
          <w:sz w:val="28"/>
          <w:szCs w:val="28"/>
          <w:lang w:val="de-DE"/>
        </w:rPr>
      </w:pPr>
      <w:r w:rsidRPr="00F918AA">
        <w:rPr>
          <w:sz w:val="28"/>
          <w:szCs w:val="28"/>
          <w:lang w:val="de-DE"/>
        </w:rPr>
        <w:t>Hàn nối dây, hàn linh kiện đúng kỹ thuật.</w:t>
      </w:r>
    </w:p>
    <w:p w:rsidR="00022466" w:rsidRPr="00F918AA" w:rsidRDefault="00022466" w:rsidP="00340FCD">
      <w:pPr>
        <w:pStyle w:val="ListParagraph"/>
        <w:numPr>
          <w:ilvl w:val="0"/>
          <w:numId w:val="12"/>
        </w:numPr>
        <w:jc w:val="both"/>
        <w:rPr>
          <w:sz w:val="28"/>
          <w:szCs w:val="28"/>
          <w:lang w:val="de-DE"/>
        </w:rPr>
      </w:pPr>
      <w:r w:rsidRPr="00F918AA">
        <w:rPr>
          <w:sz w:val="28"/>
          <w:szCs w:val="28"/>
          <w:lang w:val="de-DE"/>
        </w:rPr>
        <w:t>Chế tạo mạch in đơn giản đảm bảo yêu cầu kỹ thuật.</w:t>
      </w:r>
    </w:p>
    <w:p w:rsidR="00056E7F" w:rsidRPr="00F918AA" w:rsidRDefault="00056E7F" w:rsidP="00F918AA">
      <w:pPr>
        <w:pStyle w:val="ListParagraph"/>
        <w:numPr>
          <w:ilvl w:val="0"/>
          <w:numId w:val="19"/>
        </w:numPr>
        <w:jc w:val="both"/>
        <w:rPr>
          <w:sz w:val="28"/>
          <w:szCs w:val="28"/>
          <w:lang w:val="de-DE"/>
        </w:rPr>
      </w:pPr>
      <w:r w:rsidRPr="00F918AA">
        <w:rPr>
          <w:sz w:val="28"/>
          <w:szCs w:val="28"/>
          <w:lang w:val="de-DE"/>
        </w:rPr>
        <w:t xml:space="preserve">Thái độ: Đánh giá phong cách học tập thể hiện ở: </w:t>
      </w:r>
      <w:r w:rsidR="00022466" w:rsidRPr="00F918AA">
        <w:rPr>
          <w:sz w:val="28"/>
          <w:szCs w:val="28"/>
          <w:lang w:val="de-DE"/>
        </w:rPr>
        <w:t>Tích cực</w:t>
      </w:r>
      <w:r w:rsidRPr="00F918AA">
        <w:rPr>
          <w:sz w:val="28"/>
          <w:szCs w:val="28"/>
          <w:lang w:val="de-DE"/>
        </w:rPr>
        <w:t>, cẩn thận, chính xác.</w:t>
      </w:r>
    </w:p>
    <w:p w:rsidR="00056E7F" w:rsidRPr="00F918AA" w:rsidRDefault="00056E7F" w:rsidP="00340FCD">
      <w:pPr>
        <w:pStyle w:val="ListParagraph"/>
        <w:numPr>
          <w:ilvl w:val="0"/>
          <w:numId w:val="13"/>
        </w:numPr>
        <w:jc w:val="both"/>
        <w:rPr>
          <w:sz w:val="28"/>
          <w:szCs w:val="28"/>
          <w:lang w:val="de-DE"/>
        </w:rPr>
      </w:pPr>
      <w:r w:rsidRPr="00F918AA">
        <w:rPr>
          <w:sz w:val="28"/>
          <w:szCs w:val="28"/>
          <w:lang w:val="de-DE"/>
        </w:rPr>
        <w:t xml:space="preserve">Hình thức thi: </w:t>
      </w:r>
      <w:r w:rsidR="00340FCD" w:rsidRPr="00F918AA">
        <w:rPr>
          <w:sz w:val="28"/>
          <w:szCs w:val="28"/>
          <w:lang w:val="de-DE"/>
        </w:rPr>
        <w:t>Đồ án môn học.</w:t>
      </w:r>
    </w:p>
    <w:p w:rsidR="00381A3B" w:rsidRPr="00464891" w:rsidRDefault="00381A3B" w:rsidP="00381A3B">
      <w:pPr>
        <w:jc w:val="both"/>
        <w:rPr>
          <w:rFonts w:ascii="Times New Roman" w:hAnsi="Times New Roman"/>
          <w:szCs w:val="28"/>
          <w:lang w:val="de-DE"/>
        </w:rPr>
      </w:pPr>
    </w:p>
    <w:p w:rsidR="00381A3B" w:rsidRPr="00464891" w:rsidRDefault="00381A3B" w:rsidP="00381A3B">
      <w:pPr>
        <w:ind w:left="270" w:hanging="270"/>
        <w:jc w:val="both"/>
        <w:rPr>
          <w:rFonts w:ascii="Times New Roman" w:hAnsi="Times New Roman"/>
          <w:b/>
          <w:szCs w:val="28"/>
          <w:lang w:val="de-DE"/>
        </w:rPr>
      </w:pPr>
      <w:r w:rsidRPr="00464891">
        <w:rPr>
          <w:rFonts w:ascii="Times New Roman" w:hAnsi="Times New Roman"/>
          <w:b/>
          <w:szCs w:val="28"/>
          <w:lang w:val="de-DE"/>
        </w:rPr>
        <w:t>VI.  HƯỚNG DẪN THỰC HIỆN MÔ ĐUN</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1. Phạm vi áp dụng chương trình</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mô đun này được sử dụng để giảng dạy cho trình độ Trung cấp nghề và Cao đẳng nghề.</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có thể dùng để dạy học sinh ngắn hạn (sơ cấp nghề) đã qua đào tạo cơ bản hoặc chuyển đổi nghề.</w:t>
      </w:r>
    </w:p>
    <w:p w:rsidR="00384554" w:rsidRPr="00384554" w:rsidRDefault="00384554" w:rsidP="00384554">
      <w:pPr>
        <w:pStyle w:val="ListParagraph"/>
        <w:numPr>
          <w:ilvl w:val="0"/>
          <w:numId w:val="15"/>
        </w:numPr>
        <w:jc w:val="both"/>
        <w:rPr>
          <w:sz w:val="28"/>
          <w:szCs w:val="28"/>
          <w:lang w:val="de-DE" w:eastAsia="ko-KR"/>
        </w:rPr>
      </w:pPr>
      <w:r w:rsidRPr="00384554">
        <w:rPr>
          <w:sz w:val="28"/>
          <w:szCs w:val="28"/>
          <w:lang w:val="de-DE" w:eastAsia="ko-KR"/>
        </w:rPr>
        <w:t>Chương trình có thể dùng tập huấn cho công nhân đang trực tiếp lao động trong các xí nghiệp công nghiệp phụ trách</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2. Hướng dẫn một số điểm chính về phương pháp giảng dạy mô đun</w:t>
      </w:r>
    </w:p>
    <w:p w:rsidR="00381A3B" w:rsidRPr="00384554" w:rsidRDefault="00381A3B" w:rsidP="00384554">
      <w:pPr>
        <w:pStyle w:val="ListParagraph"/>
        <w:numPr>
          <w:ilvl w:val="0"/>
          <w:numId w:val="16"/>
        </w:numPr>
        <w:tabs>
          <w:tab w:val="left" w:pos="227"/>
        </w:tabs>
        <w:spacing w:before="120"/>
        <w:jc w:val="both"/>
        <w:rPr>
          <w:sz w:val="28"/>
          <w:szCs w:val="28"/>
          <w:lang w:val="de-DE"/>
        </w:rPr>
      </w:pPr>
      <w:r w:rsidRPr="00384554">
        <w:rPr>
          <w:sz w:val="28"/>
          <w:szCs w:val="28"/>
          <w:lang w:val="de-DE"/>
        </w:rPr>
        <w:t>Trước khi giảng dạy, giáo viên cần căn cứ vào nội dung của từng bài học để chuẩn bị đầy đủ các điều kiện cần thiết nhằm đảm bảo chất lượng giảng dạy.</w:t>
      </w:r>
    </w:p>
    <w:p w:rsidR="00381A3B" w:rsidRPr="00384554" w:rsidRDefault="00381A3B" w:rsidP="00384554">
      <w:pPr>
        <w:pStyle w:val="ListParagraph"/>
        <w:numPr>
          <w:ilvl w:val="0"/>
          <w:numId w:val="16"/>
        </w:numPr>
        <w:tabs>
          <w:tab w:val="left" w:pos="227"/>
        </w:tabs>
        <w:spacing w:before="120"/>
        <w:jc w:val="both"/>
        <w:rPr>
          <w:sz w:val="28"/>
          <w:szCs w:val="28"/>
          <w:lang w:val="de-DE"/>
        </w:rPr>
      </w:pPr>
      <w:r w:rsidRPr="00384554">
        <w:rPr>
          <w:sz w:val="28"/>
          <w:szCs w:val="28"/>
          <w:lang w:val="de-DE"/>
        </w:rPr>
        <w:t>Nên có những phương pháp đánh giá kỹ năng hợp lý, phù hợp với điều kiện thực tế.</w:t>
      </w:r>
    </w:p>
    <w:p w:rsidR="00381A3B" w:rsidRPr="00464891" w:rsidRDefault="00381A3B" w:rsidP="00381A3B">
      <w:pPr>
        <w:jc w:val="both"/>
        <w:rPr>
          <w:rFonts w:ascii="Times New Roman" w:hAnsi="Times New Roman"/>
          <w:i/>
          <w:szCs w:val="28"/>
          <w:lang w:val="de-DE"/>
        </w:rPr>
      </w:pPr>
      <w:r w:rsidRPr="00464891">
        <w:rPr>
          <w:rFonts w:ascii="Times New Roman" w:hAnsi="Times New Roman"/>
          <w:i/>
          <w:szCs w:val="28"/>
          <w:lang w:val="de-DE"/>
        </w:rPr>
        <w:t>3. Những trọng tâm cần chú ý</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Độ chắc chắn, độ bóng, tư thế linh kiện.</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Các mạch không bị đứt, chạm sau khi ăn mòn</w:t>
      </w:r>
      <w:r w:rsidR="00083EC9">
        <w:rPr>
          <w:sz w:val="28"/>
          <w:szCs w:val="28"/>
          <w:lang w:val="de-DE"/>
        </w:rPr>
        <w:t>.</w:t>
      </w:r>
    </w:p>
    <w:p w:rsidR="00381A3B" w:rsidRPr="00384554" w:rsidRDefault="00381A3B" w:rsidP="00384554">
      <w:pPr>
        <w:pStyle w:val="ListParagraph"/>
        <w:numPr>
          <w:ilvl w:val="0"/>
          <w:numId w:val="18"/>
        </w:numPr>
        <w:tabs>
          <w:tab w:val="left" w:pos="227"/>
        </w:tabs>
        <w:spacing w:before="120"/>
        <w:jc w:val="both"/>
        <w:rPr>
          <w:sz w:val="28"/>
          <w:szCs w:val="28"/>
          <w:lang w:val="de-DE"/>
        </w:rPr>
      </w:pPr>
      <w:r w:rsidRPr="00384554">
        <w:rPr>
          <w:sz w:val="28"/>
          <w:szCs w:val="28"/>
          <w:lang w:val="de-DE"/>
        </w:rPr>
        <w:t>Xác định các hư hỏng, tìm nguyên nhân gây ra hư hỏng và sửa chữa khắc phục.</w:t>
      </w:r>
    </w:p>
    <w:p w:rsidR="00381A3B" w:rsidRPr="00384554" w:rsidRDefault="00381A3B" w:rsidP="00384554">
      <w:pPr>
        <w:pStyle w:val="ListParagraph"/>
        <w:numPr>
          <w:ilvl w:val="0"/>
          <w:numId w:val="18"/>
        </w:numPr>
        <w:tabs>
          <w:tab w:val="left" w:pos="227"/>
        </w:tabs>
        <w:spacing w:before="120"/>
        <w:jc w:val="both"/>
        <w:rPr>
          <w:sz w:val="28"/>
          <w:szCs w:val="28"/>
        </w:rPr>
      </w:pPr>
      <w:r w:rsidRPr="00384554">
        <w:rPr>
          <w:sz w:val="28"/>
          <w:szCs w:val="28"/>
        </w:rPr>
        <w:t xml:space="preserve">An </w:t>
      </w:r>
      <w:proofErr w:type="spellStart"/>
      <w:r w:rsidRPr="00384554">
        <w:rPr>
          <w:sz w:val="28"/>
          <w:szCs w:val="28"/>
        </w:rPr>
        <w:t>toàn</w:t>
      </w:r>
      <w:proofErr w:type="spellEnd"/>
      <w:r w:rsidRPr="00384554">
        <w:rPr>
          <w:sz w:val="28"/>
          <w:szCs w:val="28"/>
        </w:rPr>
        <w:t xml:space="preserve"> </w:t>
      </w:r>
      <w:proofErr w:type="spellStart"/>
      <w:r w:rsidRPr="00384554">
        <w:rPr>
          <w:sz w:val="28"/>
          <w:szCs w:val="28"/>
        </w:rPr>
        <w:t>điện</w:t>
      </w:r>
      <w:proofErr w:type="spellEnd"/>
      <w:r w:rsidRPr="00384554">
        <w:rPr>
          <w:sz w:val="28"/>
          <w:szCs w:val="28"/>
        </w:rPr>
        <w:t xml:space="preserve"> </w:t>
      </w:r>
      <w:proofErr w:type="spellStart"/>
      <w:r w:rsidRPr="00384554">
        <w:rPr>
          <w:sz w:val="28"/>
          <w:szCs w:val="28"/>
        </w:rPr>
        <w:t>trong</w:t>
      </w:r>
      <w:proofErr w:type="spellEnd"/>
      <w:r w:rsidRPr="00384554">
        <w:rPr>
          <w:sz w:val="28"/>
          <w:szCs w:val="28"/>
        </w:rPr>
        <w:t xml:space="preserve"> </w:t>
      </w:r>
      <w:proofErr w:type="spellStart"/>
      <w:r w:rsidRPr="00384554">
        <w:rPr>
          <w:sz w:val="28"/>
          <w:szCs w:val="28"/>
        </w:rPr>
        <w:t>quá</w:t>
      </w:r>
      <w:proofErr w:type="spellEnd"/>
      <w:r w:rsidRPr="00384554">
        <w:rPr>
          <w:sz w:val="28"/>
          <w:szCs w:val="28"/>
        </w:rPr>
        <w:t xml:space="preserve"> </w:t>
      </w:r>
      <w:proofErr w:type="spellStart"/>
      <w:r w:rsidRPr="00384554">
        <w:rPr>
          <w:sz w:val="28"/>
          <w:szCs w:val="28"/>
        </w:rPr>
        <w:t>trình</w:t>
      </w:r>
      <w:proofErr w:type="spellEnd"/>
      <w:r w:rsidRPr="00384554">
        <w:rPr>
          <w:sz w:val="28"/>
          <w:szCs w:val="28"/>
        </w:rPr>
        <w:t xml:space="preserve"> </w:t>
      </w:r>
      <w:proofErr w:type="spellStart"/>
      <w:r w:rsidRPr="00384554">
        <w:rPr>
          <w:sz w:val="28"/>
          <w:szCs w:val="28"/>
        </w:rPr>
        <w:t>thực</w:t>
      </w:r>
      <w:proofErr w:type="spellEnd"/>
      <w:r w:rsidRPr="00384554">
        <w:rPr>
          <w:sz w:val="28"/>
          <w:szCs w:val="28"/>
        </w:rPr>
        <w:t xml:space="preserve"> </w:t>
      </w:r>
      <w:proofErr w:type="spellStart"/>
      <w:r w:rsidRPr="00384554">
        <w:rPr>
          <w:sz w:val="28"/>
          <w:szCs w:val="28"/>
        </w:rPr>
        <w:t>hiện</w:t>
      </w:r>
      <w:proofErr w:type="spellEnd"/>
      <w:r w:rsidRPr="00384554">
        <w:rPr>
          <w:sz w:val="28"/>
          <w:szCs w:val="28"/>
        </w:rPr>
        <w:t>.</w:t>
      </w:r>
    </w:p>
    <w:p w:rsidR="00381A3B" w:rsidRPr="00464891" w:rsidRDefault="00381A3B" w:rsidP="00381A3B">
      <w:pPr>
        <w:jc w:val="both"/>
        <w:rPr>
          <w:rFonts w:ascii="Times New Roman" w:hAnsi="Times New Roman"/>
          <w:i/>
          <w:szCs w:val="28"/>
          <w:lang w:val="pl-PL"/>
        </w:rPr>
      </w:pPr>
      <w:r w:rsidRPr="00464891">
        <w:rPr>
          <w:rFonts w:ascii="Times New Roman" w:hAnsi="Times New Roman"/>
          <w:i/>
          <w:szCs w:val="28"/>
          <w:lang w:val="pl-PL"/>
        </w:rPr>
        <w:lastRenderedPageBreak/>
        <w:t>4. Tài liệu cần tham khảo</w:t>
      </w:r>
    </w:p>
    <w:p w:rsidR="00880ACB" w:rsidRPr="00583341" w:rsidRDefault="00880ACB" w:rsidP="00880ACB">
      <w:pPr>
        <w:tabs>
          <w:tab w:val="num" w:pos="720"/>
          <w:tab w:val="left" w:pos="5760"/>
        </w:tabs>
        <w:spacing w:line="360" w:lineRule="exact"/>
        <w:rPr>
          <w:rFonts w:ascii="Times New Roman" w:hAnsi="Times New Roman"/>
          <w:spacing w:val="6"/>
          <w:szCs w:val="28"/>
          <w:lang w:val="pl-PL"/>
        </w:rPr>
      </w:pPr>
      <w:r w:rsidRPr="00880ACB">
        <w:rPr>
          <w:rFonts w:ascii="Times New Roman" w:hAnsi="Times New Roman"/>
          <w:spacing w:val="6"/>
          <w:szCs w:val="28"/>
          <w:lang w:val="pl-PL"/>
        </w:rPr>
        <w:t>[</w:t>
      </w:r>
      <w:r>
        <w:rPr>
          <w:rFonts w:ascii="Times New Roman" w:hAnsi="Times New Roman"/>
          <w:spacing w:val="6"/>
          <w:szCs w:val="28"/>
          <w:lang w:val="pl-PL"/>
        </w:rPr>
        <w:t>1</w:t>
      </w:r>
      <w:r w:rsidRPr="00880ACB">
        <w:rPr>
          <w:rFonts w:ascii="Times New Roman" w:hAnsi="Times New Roman"/>
          <w:spacing w:val="6"/>
          <w:szCs w:val="28"/>
          <w:lang w:val="pl-PL"/>
        </w:rPr>
        <w:t xml:space="preserve">] </w:t>
      </w:r>
      <w:r w:rsidR="00583341" w:rsidRPr="00583341">
        <w:rPr>
          <w:rFonts w:ascii="Times New Roman" w:hAnsi="Times New Roman"/>
          <w:spacing w:val="6"/>
          <w:szCs w:val="28"/>
          <w:lang w:val="pl-PL"/>
        </w:rPr>
        <w:t>Nguyễn Nguyên Hạ</w:t>
      </w:r>
      <w:r w:rsidR="00583341">
        <w:rPr>
          <w:rFonts w:ascii="Times New Roman" w:hAnsi="Times New Roman"/>
          <w:i/>
          <w:spacing w:val="6"/>
          <w:szCs w:val="28"/>
          <w:lang w:val="pl-PL"/>
        </w:rPr>
        <w:t xml:space="preserve">, </w:t>
      </w:r>
      <w:r w:rsidRPr="00583341">
        <w:rPr>
          <w:rFonts w:ascii="Times New Roman" w:hAnsi="Times New Roman"/>
          <w:i/>
          <w:spacing w:val="6"/>
          <w:szCs w:val="28"/>
          <w:lang w:val="pl-PL"/>
        </w:rPr>
        <w:t>Lắp ráp điện tử 1, 2</w:t>
      </w:r>
      <w:r w:rsidR="00583341">
        <w:rPr>
          <w:rFonts w:ascii="Times New Roman" w:hAnsi="Times New Roman"/>
          <w:spacing w:val="6"/>
          <w:szCs w:val="28"/>
          <w:lang w:val="pl-PL"/>
        </w:rPr>
        <w:t xml:space="preserve">, </w:t>
      </w:r>
      <w:r w:rsidRPr="00583341">
        <w:rPr>
          <w:rFonts w:ascii="Times New Roman" w:hAnsi="Times New Roman"/>
          <w:spacing w:val="6"/>
          <w:szCs w:val="28"/>
          <w:lang w:val="pl-PL"/>
        </w:rPr>
        <w:t>Nhà xuất bản lao động Khoa học và kỹ thuật – Năm 2015.</w:t>
      </w:r>
    </w:p>
    <w:p w:rsidR="00880ACB" w:rsidRPr="00880ACB" w:rsidRDefault="00880ACB" w:rsidP="00880ACB">
      <w:pPr>
        <w:tabs>
          <w:tab w:val="num" w:pos="720"/>
          <w:tab w:val="left" w:pos="5760"/>
        </w:tabs>
        <w:spacing w:line="360" w:lineRule="exact"/>
        <w:rPr>
          <w:rFonts w:ascii="Times New Roman" w:hAnsi="Times New Roman"/>
          <w:b/>
          <w:i/>
          <w:spacing w:val="6"/>
          <w:szCs w:val="28"/>
          <w:lang w:val="pl-PL"/>
        </w:rPr>
      </w:pPr>
      <w:r w:rsidRPr="00583341">
        <w:rPr>
          <w:rFonts w:ascii="Times New Roman" w:hAnsi="Times New Roman"/>
          <w:spacing w:val="6"/>
          <w:szCs w:val="28"/>
          <w:lang w:val="pl-PL"/>
        </w:rPr>
        <w:t>[</w:t>
      </w:r>
      <w:r>
        <w:rPr>
          <w:rFonts w:ascii="Times New Roman" w:hAnsi="Times New Roman"/>
          <w:spacing w:val="6"/>
          <w:szCs w:val="28"/>
          <w:lang w:val="pl-PL"/>
        </w:rPr>
        <w:t>2</w:t>
      </w:r>
      <w:r w:rsidRPr="00880ACB">
        <w:rPr>
          <w:rFonts w:ascii="Times New Roman" w:hAnsi="Times New Roman"/>
          <w:spacing w:val="6"/>
          <w:szCs w:val="28"/>
          <w:lang w:val="pl-PL"/>
        </w:rPr>
        <w:t>]</w:t>
      </w:r>
      <w:r w:rsidR="00583341">
        <w:rPr>
          <w:rFonts w:ascii="Times New Roman" w:hAnsi="Times New Roman"/>
          <w:spacing w:val="6"/>
          <w:szCs w:val="28"/>
          <w:lang w:val="pl-PL"/>
        </w:rPr>
        <w:t xml:space="preserve"> </w:t>
      </w:r>
      <w:r w:rsidR="00583341" w:rsidRPr="00583341">
        <w:rPr>
          <w:rFonts w:ascii="Times New Roman" w:hAnsi="Times New Roman"/>
          <w:spacing w:val="6"/>
          <w:szCs w:val="28"/>
          <w:lang w:val="pl-PL"/>
        </w:rPr>
        <w:t>Tổng cục dạy nghề</w:t>
      </w:r>
      <w:r w:rsidR="00583341">
        <w:rPr>
          <w:rFonts w:ascii="Times New Roman" w:hAnsi="Times New Roman"/>
          <w:spacing w:val="6"/>
          <w:szCs w:val="28"/>
          <w:lang w:val="pl-PL"/>
        </w:rPr>
        <w:t xml:space="preserve">, </w:t>
      </w:r>
      <w:r w:rsidR="00583341" w:rsidRPr="00583341">
        <w:rPr>
          <w:rFonts w:ascii="Times New Roman" w:hAnsi="Times New Roman"/>
          <w:i/>
          <w:spacing w:val="6"/>
          <w:szCs w:val="28"/>
          <w:lang w:val="pl-PL"/>
        </w:rPr>
        <w:t>Giáo trình c</w:t>
      </w:r>
      <w:r w:rsidRPr="00583341">
        <w:rPr>
          <w:rFonts w:ascii="Times New Roman" w:hAnsi="Times New Roman"/>
          <w:i/>
          <w:spacing w:val="6"/>
          <w:szCs w:val="28"/>
          <w:lang w:val="pl-PL"/>
        </w:rPr>
        <w:t>hế tạo mạch in và hàn linh kiện</w:t>
      </w:r>
      <w:r w:rsidR="00583341">
        <w:rPr>
          <w:rFonts w:ascii="Times New Roman" w:hAnsi="Times New Roman"/>
          <w:spacing w:val="6"/>
          <w:szCs w:val="28"/>
          <w:lang w:val="pl-PL"/>
        </w:rPr>
        <w:t>, N</w:t>
      </w:r>
      <w:r w:rsidRPr="00880ACB">
        <w:rPr>
          <w:rFonts w:ascii="Times New Roman" w:hAnsi="Times New Roman"/>
          <w:i/>
          <w:spacing w:val="6"/>
          <w:szCs w:val="28"/>
          <w:lang w:val="pl-PL"/>
        </w:rPr>
        <w:t>ăm 2013.</w:t>
      </w:r>
    </w:p>
    <w:p w:rsidR="00880ACB" w:rsidRDefault="00880ACB" w:rsidP="00880ACB">
      <w:pPr>
        <w:tabs>
          <w:tab w:val="num" w:pos="720"/>
          <w:tab w:val="left" w:pos="5760"/>
        </w:tabs>
        <w:spacing w:line="360" w:lineRule="exact"/>
        <w:rPr>
          <w:rFonts w:ascii="Times New Roman" w:hAnsi="Times New Roman"/>
          <w:spacing w:val="6"/>
          <w:szCs w:val="28"/>
          <w:lang w:val="pl-PL"/>
        </w:rPr>
      </w:pPr>
      <w:r>
        <w:rPr>
          <w:rFonts w:ascii="Times New Roman" w:hAnsi="Times New Roman"/>
          <w:spacing w:val="6"/>
          <w:szCs w:val="28"/>
          <w:lang w:val="pl-PL"/>
        </w:rPr>
        <w:t>[3</w:t>
      </w:r>
      <w:r w:rsidRPr="00880ACB">
        <w:rPr>
          <w:rFonts w:ascii="Times New Roman" w:hAnsi="Times New Roman"/>
          <w:spacing w:val="6"/>
          <w:szCs w:val="28"/>
          <w:lang w:val="pl-PL"/>
        </w:rPr>
        <w:t xml:space="preserve">] </w:t>
      </w:r>
      <w:r w:rsidR="00583341" w:rsidRPr="00583341">
        <w:rPr>
          <w:rFonts w:ascii="Times New Roman" w:hAnsi="Times New Roman"/>
          <w:spacing w:val="6"/>
          <w:szCs w:val="28"/>
          <w:lang w:val="pl-PL"/>
        </w:rPr>
        <w:t>Asso</w:t>
      </w:r>
      <w:r w:rsidR="000F4350">
        <w:rPr>
          <w:rFonts w:ascii="Times New Roman" w:hAnsi="Times New Roman"/>
          <w:spacing w:val="6"/>
          <w:szCs w:val="28"/>
          <w:lang w:val="pl-PL"/>
        </w:rPr>
        <w:t>ciation Connecting Electronics I</w:t>
      </w:r>
      <w:r w:rsidR="00583341" w:rsidRPr="00583341">
        <w:rPr>
          <w:rFonts w:ascii="Times New Roman" w:hAnsi="Times New Roman"/>
          <w:spacing w:val="6"/>
          <w:szCs w:val="28"/>
          <w:lang w:val="pl-PL"/>
        </w:rPr>
        <w:t>ndustries</w:t>
      </w:r>
      <w:r w:rsidR="000F4350">
        <w:rPr>
          <w:rFonts w:ascii="Times New Roman" w:hAnsi="Times New Roman"/>
          <w:spacing w:val="6"/>
          <w:szCs w:val="28"/>
          <w:lang w:val="pl-PL"/>
        </w:rPr>
        <w:t xml:space="preserve"> (IPC)</w:t>
      </w:r>
      <w:r w:rsidR="00583341">
        <w:rPr>
          <w:rFonts w:ascii="Times New Roman" w:hAnsi="Times New Roman"/>
          <w:spacing w:val="6"/>
          <w:szCs w:val="28"/>
          <w:lang w:val="pl-PL"/>
        </w:rPr>
        <w:t xml:space="preserve">, </w:t>
      </w:r>
      <w:r w:rsidRPr="00583341">
        <w:rPr>
          <w:rFonts w:ascii="Times New Roman" w:hAnsi="Times New Roman"/>
          <w:i/>
          <w:spacing w:val="6"/>
          <w:szCs w:val="28"/>
          <w:lang w:val="pl-PL"/>
        </w:rPr>
        <w:t>IPC-A-610D</w:t>
      </w:r>
      <w:r w:rsidR="000F4350">
        <w:rPr>
          <w:rFonts w:ascii="Times New Roman" w:hAnsi="Times New Roman"/>
          <w:i/>
          <w:spacing w:val="6"/>
          <w:szCs w:val="28"/>
          <w:lang w:val="pl-PL"/>
        </w:rPr>
        <w:t>,</w:t>
      </w:r>
      <w:r w:rsidRPr="00583341">
        <w:rPr>
          <w:rFonts w:ascii="Times New Roman" w:hAnsi="Times New Roman"/>
          <w:i/>
          <w:spacing w:val="6"/>
          <w:szCs w:val="28"/>
          <w:lang w:val="pl-PL"/>
        </w:rPr>
        <w:t xml:space="preserve"> Acceptability of Electronic Assemblies</w:t>
      </w:r>
      <w:r w:rsidR="00583341">
        <w:rPr>
          <w:rFonts w:ascii="Times New Roman" w:hAnsi="Times New Roman"/>
          <w:spacing w:val="6"/>
          <w:szCs w:val="28"/>
          <w:lang w:val="pl-PL"/>
        </w:rPr>
        <w:t xml:space="preserve">, </w:t>
      </w:r>
      <w:r w:rsidRPr="00583341">
        <w:rPr>
          <w:rFonts w:ascii="Times New Roman" w:hAnsi="Times New Roman"/>
          <w:spacing w:val="6"/>
          <w:szCs w:val="28"/>
          <w:lang w:val="pl-PL"/>
        </w:rPr>
        <w:t>Năm 2005.</w:t>
      </w:r>
    </w:p>
    <w:p w:rsidR="000F4350" w:rsidRDefault="000F4350" w:rsidP="00880ACB">
      <w:pPr>
        <w:tabs>
          <w:tab w:val="num" w:pos="720"/>
          <w:tab w:val="left" w:pos="5760"/>
        </w:tabs>
        <w:spacing w:line="360" w:lineRule="exact"/>
        <w:rPr>
          <w:rFonts w:ascii="Times New Roman" w:hAnsi="Times New Roman"/>
          <w:spacing w:val="6"/>
          <w:szCs w:val="28"/>
          <w:lang w:val="pl-PL"/>
        </w:rPr>
      </w:pPr>
      <w:r>
        <w:rPr>
          <w:rFonts w:ascii="Times New Roman" w:hAnsi="Times New Roman"/>
          <w:spacing w:val="6"/>
          <w:szCs w:val="28"/>
          <w:lang w:val="pl-PL"/>
        </w:rPr>
        <w:t xml:space="preserve">[4]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Pr="000F4350">
        <w:rPr>
          <w:rFonts w:ascii="Times New Roman" w:hAnsi="Times New Roman"/>
          <w:i/>
          <w:spacing w:val="6"/>
          <w:szCs w:val="28"/>
          <w:lang w:val="pl-PL"/>
        </w:rPr>
        <w:t>Soldered Electrical Connections</w:t>
      </w:r>
      <w:r>
        <w:rPr>
          <w:rFonts w:ascii="Times New Roman" w:hAnsi="Times New Roman"/>
          <w:i/>
          <w:spacing w:val="6"/>
          <w:szCs w:val="28"/>
          <w:lang w:val="pl-PL"/>
        </w:rPr>
        <w:t xml:space="preserve">, </w:t>
      </w:r>
      <w:r>
        <w:rPr>
          <w:rFonts w:ascii="Times New Roman" w:hAnsi="Times New Roman"/>
          <w:spacing w:val="6"/>
          <w:szCs w:val="28"/>
          <w:lang w:val="pl-PL"/>
        </w:rPr>
        <w:t>2008</w:t>
      </w:r>
      <w:r w:rsidR="0032217D">
        <w:rPr>
          <w:rFonts w:ascii="Times New Roman" w:hAnsi="Times New Roman"/>
          <w:spacing w:val="6"/>
          <w:szCs w:val="28"/>
          <w:lang w:val="pl-PL"/>
        </w:rPr>
        <w:t>.</w:t>
      </w:r>
    </w:p>
    <w:p w:rsidR="000F4350" w:rsidRPr="000F4350" w:rsidRDefault="000F4350" w:rsidP="0032217D">
      <w:pPr>
        <w:tabs>
          <w:tab w:val="num" w:pos="720"/>
          <w:tab w:val="left" w:pos="5760"/>
        </w:tabs>
        <w:spacing w:line="360" w:lineRule="exact"/>
        <w:rPr>
          <w:rFonts w:ascii="Times New Roman" w:hAnsi="Times New Roman"/>
          <w:spacing w:val="6"/>
          <w:szCs w:val="28"/>
        </w:rPr>
      </w:pPr>
      <w:r>
        <w:rPr>
          <w:rFonts w:ascii="Times New Roman" w:hAnsi="Times New Roman"/>
          <w:spacing w:val="6"/>
          <w:szCs w:val="28"/>
          <w:lang w:val="pl-PL"/>
        </w:rPr>
        <w:t xml:space="preserve">[5]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0032217D" w:rsidRPr="0032217D">
        <w:rPr>
          <w:rFonts w:ascii="Times New Roman" w:hAnsi="Times New Roman"/>
          <w:i/>
          <w:spacing w:val="6"/>
          <w:szCs w:val="28"/>
          <w:lang w:val="pl-PL"/>
        </w:rPr>
        <w:t>Student Workbook for</w:t>
      </w:r>
      <w:r w:rsidR="0032217D">
        <w:rPr>
          <w:rFonts w:ascii="Times New Roman" w:hAnsi="Times New Roman"/>
          <w:i/>
          <w:spacing w:val="6"/>
          <w:szCs w:val="28"/>
          <w:lang w:val="pl-PL"/>
        </w:rPr>
        <w:t xml:space="preserve"> Hand Soldering</w:t>
      </w:r>
      <w:r>
        <w:rPr>
          <w:rFonts w:ascii="Times New Roman" w:hAnsi="Times New Roman"/>
          <w:i/>
          <w:spacing w:val="6"/>
          <w:szCs w:val="28"/>
          <w:lang w:val="pl-PL"/>
        </w:rPr>
        <w:t xml:space="preserve">, </w:t>
      </w:r>
      <w:r w:rsidR="0032217D">
        <w:rPr>
          <w:rFonts w:ascii="Times New Roman" w:hAnsi="Times New Roman"/>
          <w:spacing w:val="6"/>
          <w:szCs w:val="28"/>
          <w:lang w:val="pl-PL"/>
        </w:rPr>
        <w:t>1998.</w:t>
      </w:r>
    </w:p>
    <w:p w:rsidR="000F4350" w:rsidRPr="000F4350" w:rsidRDefault="000F4350" w:rsidP="0032217D">
      <w:pPr>
        <w:tabs>
          <w:tab w:val="num" w:pos="720"/>
          <w:tab w:val="left" w:pos="5760"/>
        </w:tabs>
        <w:spacing w:line="360" w:lineRule="exact"/>
        <w:rPr>
          <w:rFonts w:ascii="Times New Roman" w:hAnsi="Times New Roman"/>
          <w:spacing w:val="6"/>
          <w:szCs w:val="28"/>
        </w:rPr>
      </w:pPr>
      <w:r>
        <w:rPr>
          <w:rFonts w:ascii="Times New Roman" w:hAnsi="Times New Roman"/>
          <w:spacing w:val="6"/>
          <w:szCs w:val="28"/>
          <w:lang w:val="pl-PL"/>
        </w:rPr>
        <w:t xml:space="preserve">[6] </w:t>
      </w:r>
      <w:r w:rsidRPr="000F4350">
        <w:rPr>
          <w:rFonts w:ascii="Times New Roman" w:hAnsi="Times New Roman"/>
          <w:spacing w:val="6"/>
          <w:szCs w:val="28"/>
          <w:lang w:val="pl-PL"/>
        </w:rPr>
        <w:t>National Aeronautics and Space Administration</w:t>
      </w:r>
      <w:r>
        <w:rPr>
          <w:rFonts w:ascii="Times New Roman" w:hAnsi="Times New Roman"/>
          <w:spacing w:val="6"/>
          <w:szCs w:val="28"/>
          <w:lang w:val="pl-PL"/>
        </w:rPr>
        <w:t xml:space="preserve"> (NASA), </w:t>
      </w:r>
      <w:r w:rsidR="0032217D" w:rsidRPr="0032217D">
        <w:rPr>
          <w:rFonts w:ascii="Times New Roman" w:hAnsi="Times New Roman"/>
          <w:i/>
          <w:spacing w:val="6"/>
          <w:szCs w:val="28"/>
          <w:lang w:val="pl-PL"/>
        </w:rPr>
        <w:t>WORKMANSHIP STANDARD FOR CRIMPING,</w:t>
      </w:r>
      <w:r w:rsidR="0032217D">
        <w:rPr>
          <w:rFonts w:ascii="Times New Roman" w:hAnsi="Times New Roman"/>
          <w:i/>
          <w:spacing w:val="6"/>
          <w:szCs w:val="28"/>
          <w:lang w:val="pl-PL"/>
        </w:rPr>
        <w:t xml:space="preserve"> </w:t>
      </w:r>
      <w:r w:rsidR="0032217D" w:rsidRPr="0032217D">
        <w:rPr>
          <w:rFonts w:ascii="Times New Roman" w:hAnsi="Times New Roman"/>
          <w:i/>
          <w:spacing w:val="6"/>
          <w:szCs w:val="28"/>
          <w:lang w:val="pl-PL"/>
        </w:rPr>
        <w:t>INTERCONNECTING CABLES, HARNESSES, AND</w:t>
      </w:r>
      <w:r w:rsidR="0032217D">
        <w:rPr>
          <w:rFonts w:ascii="Times New Roman" w:hAnsi="Times New Roman"/>
          <w:i/>
          <w:spacing w:val="6"/>
          <w:szCs w:val="28"/>
          <w:lang w:val="pl-PL"/>
        </w:rPr>
        <w:t xml:space="preserve"> </w:t>
      </w:r>
      <w:r w:rsidR="0032217D" w:rsidRPr="0032217D">
        <w:rPr>
          <w:rFonts w:ascii="Times New Roman" w:hAnsi="Times New Roman"/>
          <w:i/>
          <w:spacing w:val="6"/>
          <w:szCs w:val="28"/>
          <w:lang w:val="pl-PL"/>
        </w:rPr>
        <w:t>WIRING</w:t>
      </w:r>
      <w:r w:rsidRPr="0032217D">
        <w:rPr>
          <w:rFonts w:ascii="Times New Roman" w:hAnsi="Times New Roman"/>
          <w:i/>
          <w:spacing w:val="6"/>
          <w:szCs w:val="28"/>
          <w:lang w:val="pl-PL"/>
        </w:rPr>
        <w:t>,</w:t>
      </w:r>
      <w:r>
        <w:rPr>
          <w:rFonts w:ascii="Times New Roman" w:hAnsi="Times New Roman"/>
          <w:i/>
          <w:spacing w:val="6"/>
          <w:szCs w:val="28"/>
          <w:lang w:val="pl-PL"/>
        </w:rPr>
        <w:t xml:space="preserve"> </w:t>
      </w:r>
      <w:r w:rsidR="0032217D">
        <w:rPr>
          <w:rFonts w:ascii="Times New Roman" w:hAnsi="Times New Roman"/>
          <w:spacing w:val="6"/>
          <w:szCs w:val="28"/>
          <w:lang w:val="pl-PL"/>
        </w:rPr>
        <w:t>2016.</w:t>
      </w:r>
    </w:p>
    <w:p w:rsidR="007E5201" w:rsidRDefault="007E5201" w:rsidP="007E5201">
      <w:pPr>
        <w:tabs>
          <w:tab w:val="num" w:pos="720"/>
          <w:tab w:val="left" w:pos="5760"/>
        </w:tabs>
        <w:spacing w:line="360" w:lineRule="exact"/>
        <w:rPr>
          <w:rFonts w:ascii="Times New Roman" w:hAnsi="Times New Roman"/>
          <w:spacing w:val="6"/>
          <w:szCs w:val="28"/>
        </w:rPr>
      </w:pPr>
    </w:p>
    <w:p w:rsidR="007E5201" w:rsidRDefault="007E5201" w:rsidP="007E5201">
      <w:pPr>
        <w:tabs>
          <w:tab w:val="num" w:pos="720"/>
          <w:tab w:val="left" w:pos="5760"/>
        </w:tabs>
        <w:spacing w:line="360" w:lineRule="exact"/>
        <w:rPr>
          <w:rFonts w:ascii="Times New Roman" w:hAnsi="Times New Roman"/>
          <w:spacing w:val="6"/>
          <w:szCs w:val="28"/>
        </w:rPr>
      </w:pPr>
    </w:p>
    <w:p w:rsidR="007E5201" w:rsidRPr="007E5201" w:rsidRDefault="007E5201" w:rsidP="007E5201">
      <w:pPr>
        <w:tabs>
          <w:tab w:val="num" w:pos="720"/>
          <w:tab w:val="left" w:pos="5760"/>
        </w:tabs>
        <w:spacing w:line="360" w:lineRule="exact"/>
        <w:rPr>
          <w:rFonts w:ascii="Times New Roman" w:hAnsi="Times New Roman"/>
          <w:spacing w:val="6"/>
          <w:szCs w:val="28"/>
        </w:rPr>
      </w:pPr>
    </w:p>
    <w:p w:rsidR="007E5201" w:rsidRDefault="007E5201" w:rsidP="007E5201">
      <w:pPr>
        <w:shd w:val="clear" w:color="auto" w:fill="FFFFFF"/>
        <w:spacing w:before="120" w:line="195" w:lineRule="atLeast"/>
        <w:jc w:val="right"/>
        <w:rPr>
          <w:rFonts w:ascii="Times New Roman" w:hAnsi="Times New Roman"/>
          <w:bCs/>
          <w:i/>
          <w:szCs w:val="24"/>
        </w:rPr>
      </w:pPr>
      <w:r w:rsidRPr="007E5201">
        <w:rPr>
          <w:rFonts w:ascii="Times New Roman" w:hAnsi="Times New Roman"/>
          <w:spacing w:val="6"/>
          <w:szCs w:val="28"/>
        </w:rPr>
        <w:tab/>
      </w:r>
      <w:proofErr w:type="spellStart"/>
      <w:r w:rsidRPr="007E5201">
        <w:rPr>
          <w:rFonts w:ascii="Times New Roman" w:hAnsi="Times New Roman"/>
          <w:bCs/>
          <w:i/>
          <w:szCs w:val="24"/>
        </w:rPr>
        <w:t>Bắ</w:t>
      </w:r>
      <w:r w:rsidR="00B6043A">
        <w:rPr>
          <w:rFonts w:ascii="Times New Roman" w:hAnsi="Times New Roman"/>
          <w:bCs/>
          <w:i/>
          <w:szCs w:val="24"/>
        </w:rPr>
        <w:t>c</w:t>
      </w:r>
      <w:proofErr w:type="spellEnd"/>
      <w:r w:rsidR="00B6043A">
        <w:rPr>
          <w:rFonts w:ascii="Times New Roman" w:hAnsi="Times New Roman"/>
          <w:bCs/>
          <w:i/>
          <w:szCs w:val="24"/>
        </w:rPr>
        <w:t xml:space="preserve"> </w:t>
      </w:r>
      <w:proofErr w:type="spellStart"/>
      <w:r w:rsidR="00B6043A">
        <w:rPr>
          <w:rFonts w:ascii="Times New Roman" w:hAnsi="Times New Roman"/>
          <w:bCs/>
          <w:i/>
          <w:szCs w:val="24"/>
        </w:rPr>
        <w:t>Giang</w:t>
      </w:r>
      <w:proofErr w:type="spellEnd"/>
      <w:r w:rsidR="00B6043A">
        <w:rPr>
          <w:rFonts w:ascii="Times New Roman" w:hAnsi="Times New Roman"/>
          <w:bCs/>
          <w:i/>
          <w:szCs w:val="24"/>
        </w:rPr>
        <w:t xml:space="preserve">, </w:t>
      </w:r>
      <w:proofErr w:type="spellStart"/>
      <w:r w:rsidR="00B6043A">
        <w:rPr>
          <w:rFonts w:ascii="Times New Roman" w:hAnsi="Times New Roman"/>
          <w:bCs/>
          <w:i/>
          <w:szCs w:val="24"/>
        </w:rPr>
        <w:t>ngày</w:t>
      </w:r>
      <w:proofErr w:type="spellEnd"/>
      <w:r w:rsidR="00B6043A">
        <w:rPr>
          <w:rFonts w:ascii="Times New Roman" w:hAnsi="Times New Roman"/>
          <w:bCs/>
          <w:i/>
          <w:szCs w:val="24"/>
        </w:rPr>
        <w:t xml:space="preserve"> … </w:t>
      </w:r>
      <w:proofErr w:type="spellStart"/>
      <w:r w:rsidR="00B6043A">
        <w:rPr>
          <w:rFonts w:ascii="Times New Roman" w:hAnsi="Times New Roman"/>
          <w:bCs/>
          <w:i/>
          <w:szCs w:val="24"/>
        </w:rPr>
        <w:t>tháng</w:t>
      </w:r>
      <w:proofErr w:type="spellEnd"/>
      <w:r w:rsidR="00B6043A">
        <w:rPr>
          <w:rFonts w:ascii="Times New Roman" w:hAnsi="Times New Roman"/>
          <w:bCs/>
          <w:i/>
          <w:szCs w:val="24"/>
        </w:rPr>
        <w:t xml:space="preserve"> … </w:t>
      </w:r>
      <w:proofErr w:type="spellStart"/>
      <w:r w:rsidR="00B6043A">
        <w:rPr>
          <w:rFonts w:ascii="Times New Roman" w:hAnsi="Times New Roman"/>
          <w:bCs/>
          <w:i/>
          <w:szCs w:val="24"/>
        </w:rPr>
        <w:t>năm</w:t>
      </w:r>
      <w:proofErr w:type="spellEnd"/>
      <w:r w:rsidR="00B6043A">
        <w:rPr>
          <w:rFonts w:ascii="Times New Roman" w:hAnsi="Times New Roman"/>
          <w:bCs/>
          <w:i/>
          <w:szCs w:val="24"/>
        </w:rPr>
        <w:t xml:space="preserve"> 20</w:t>
      </w:r>
    </w:p>
    <w:p w:rsidR="007E5201" w:rsidRPr="007E5201" w:rsidRDefault="007E5201" w:rsidP="007E5201">
      <w:pPr>
        <w:shd w:val="clear" w:color="auto" w:fill="FFFFFF"/>
        <w:spacing w:before="120" w:line="195" w:lineRule="atLeast"/>
        <w:jc w:val="right"/>
        <w:rPr>
          <w:rFonts w:ascii="Times New Roman" w:hAnsi="Times New Roman"/>
          <w:i/>
          <w:szCs w:val="24"/>
        </w:rPr>
      </w:pPr>
    </w:p>
    <w:tbl>
      <w:tblPr>
        <w:tblW w:w="0" w:type="auto"/>
        <w:tblLook w:val="04A0" w:firstRow="1" w:lastRow="0" w:firstColumn="1" w:lastColumn="0" w:noHBand="0" w:noVBand="1"/>
      </w:tblPr>
      <w:tblGrid>
        <w:gridCol w:w="3354"/>
        <w:gridCol w:w="2850"/>
        <w:gridCol w:w="3151"/>
      </w:tblGrid>
      <w:tr w:rsidR="007E5201" w:rsidRPr="007E5201" w:rsidTr="007E5201">
        <w:tc>
          <w:tcPr>
            <w:tcW w:w="3354" w:type="dxa"/>
            <w:shd w:val="clear" w:color="auto" w:fill="auto"/>
          </w:tcPr>
          <w:p w:rsidR="007E5201" w:rsidRPr="007E5201" w:rsidRDefault="007E5201" w:rsidP="00716F00">
            <w:pPr>
              <w:spacing w:before="120"/>
              <w:rPr>
                <w:rFonts w:ascii="Times New Roman" w:hAnsi="Times New Roman"/>
                <w:b/>
                <w:szCs w:val="28"/>
              </w:rPr>
            </w:pPr>
            <w:r w:rsidRPr="007E5201">
              <w:rPr>
                <w:rFonts w:ascii="Times New Roman" w:hAnsi="Times New Roman"/>
                <w:b/>
                <w:szCs w:val="28"/>
              </w:rPr>
              <w:t>TRƯỞNG KHOA</w:t>
            </w:r>
          </w:p>
          <w:p w:rsidR="007E5201" w:rsidRPr="007E5201" w:rsidRDefault="007E5201" w:rsidP="00716F00">
            <w:pPr>
              <w:spacing w:before="120"/>
              <w:rPr>
                <w:rFonts w:ascii="Times New Roman" w:hAnsi="Times New Roman"/>
                <w:szCs w:val="28"/>
              </w:rPr>
            </w:pPr>
          </w:p>
          <w:p w:rsidR="007E5201" w:rsidRPr="007E5201" w:rsidRDefault="007E5201" w:rsidP="00716F00">
            <w:pPr>
              <w:spacing w:before="120"/>
              <w:rPr>
                <w:rFonts w:ascii="Times New Roman" w:hAnsi="Times New Roman"/>
                <w:szCs w:val="28"/>
              </w:rPr>
            </w:pPr>
          </w:p>
          <w:p w:rsidR="007E5201" w:rsidRPr="007E5201" w:rsidRDefault="007E5201" w:rsidP="00716F00">
            <w:pPr>
              <w:spacing w:before="120"/>
              <w:rPr>
                <w:rFonts w:ascii="Times New Roman" w:hAnsi="Times New Roman"/>
                <w:szCs w:val="28"/>
              </w:rPr>
            </w:pPr>
          </w:p>
        </w:tc>
        <w:tc>
          <w:tcPr>
            <w:tcW w:w="2850" w:type="dxa"/>
          </w:tcPr>
          <w:p w:rsidR="007E5201" w:rsidRPr="007E5201" w:rsidRDefault="007E5201" w:rsidP="00716F00">
            <w:pPr>
              <w:spacing w:before="120"/>
              <w:rPr>
                <w:rFonts w:ascii="Times New Roman" w:hAnsi="Times New Roman"/>
                <w:b/>
                <w:szCs w:val="28"/>
              </w:rPr>
            </w:pPr>
            <w:r>
              <w:rPr>
                <w:rFonts w:ascii="Times New Roman" w:hAnsi="Times New Roman"/>
                <w:b/>
                <w:szCs w:val="28"/>
              </w:rPr>
              <w:t>TRƯỞNG BỘ MÔN</w:t>
            </w:r>
          </w:p>
        </w:tc>
        <w:tc>
          <w:tcPr>
            <w:tcW w:w="3151" w:type="dxa"/>
            <w:shd w:val="clear" w:color="auto" w:fill="auto"/>
          </w:tcPr>
          <w:p w:rsidR="007E5201" w:rsidRPr="007E5201" w:rsidRDefault="007E5201" w:rsidP="007E5201">
            <w:pPr>
              <w:spacing w:before="120"/>
              <w:jc w:val="center"/>
              <w:rPr>
                <w:rFonts w:ascii="Times New Roman" w:hAnsi="Times New Roman"/>
                <w:b/>
                <w:szCs w:val="28"/>
              </w:rPr>
            </w:pPr>
            <w:r w:rsidRPr="007E5201">
              <w:rPr>
                <w:rFonts w:ascii="Times New Roman" w:hAnsi="Times New Roman"/>
                <w:b/>
                <w:szCs w:val="28"/>
              </w:rPr>
              <w:t>GIÁO VIÊN</w:t>
            </w:r>
          </w:p>
        </w:tc>
      </w:tr>
    </w:tbl>
    <w:p w:rsidR="007E5201" w:rsidRPr="00D77E71" w:rsidRDefault="00D77E71" w:rsidP="007E5201">
      <w:pPr>
        <w:tabs>
          <w:tab w:val="num" w:pos="720"/>
          <w:tab w:val="left" w:pos="5760"/>
        </w:tabs>
        <w:spacing w:line="360" w:lineRule="exact"/>
        <w:rPr>
          <w:rFonts w:ascii="Times New Roman" w:hAnsi="Times New Roman"/>
          <w:b/>
          <w:spacing w:val="6"/>
          <w:szCs w:val="28"/>
        </w:rPr>
      </w:pPr>
      <w:r>
        <w:rPr>
          <w:rFonts w:ascii="Times New Roman" w:hAnsi="Times New Roman"/>
          <w:b/>
          <w:spacing w:val="6"/>
          <w:szCs w:val="28"/>
        </w:rPr>
        <w:t xml:space="preserve">    </w:t>
      </w:r>
      <w:proofErr w:type="spellStart"/>
      <w:r>
        <w:rPr>
          <w:rFonts w:ascii="Times New Roman" w:hAnsi="Times New Roman"/>
          <w:b/>
          <w:spacing w:val="6"/>
          <w:szCs w:val="28"/>
        </w:rPr>
        <w:t>Vũ</w:t>
      </w:r>
      <w:proofErr w:type="spellEnd"/>
      <w:r>
        <w:rPr>
          <w:rFonts w:ascii="Times New Roman" w:hAnsi="Times New Roman"/>
          <w:b/>
          <w:spacing w:val="6"/>
          <w:szCs w:val="28"/>
        </w:rPr>
        <w:t xml:space="preserve"> </w:t>
      </w:r>
      <w:proofErr w:type="spellStart"/>
      <w:r>
        <w:rPr>
          <w:rFonts w:ascii="Times New Roman" w:hAnsi="Times New Roman"/>
          <w:b/>
          <w:spacing w:val="6"/>
          <w:szCs w:val="28"/>
        </w:rPr>
        <w:t>Thị</w:t>
      </w:r>
      <w:proofErr w:type="spellEnd"/>
      <w:r>
        <w:rPr>
          <w:rFonts w:ascii="Times New Roman" w:hAnsi="Times New Roman"/>
          <w:b/>
          <w:spacing w:val="6"/>
          <w:szCs w:val="28"/>
        </w:rPr>
        <w:t xml:space="preserve"> Thu                          </w:t>
      </w:r>
      <w:proofErr w:type="spellStart"/>
      <w:r>
        <w:rPr>
          <w:rFonts w:ascii="Times New Roman" w:hAnsi="Times New Roman"/>
          <w:b/>
          <w:spacing w:val="6"/>
          <w:szCs w:val="28"/>
        </w:rPr>
        <w:t>Vũ</w:t>
      </w:r>
      <w:proofErr w:type="spellEnd"/>
      <w:r>
        <w:rPr>
          <w:rFonts w:ascii="Times New Roman" w:hAnsi="Times New Roman"/>
          <w:b/>
          <w:spacing w:val="6"/>
          <w:szCs w:val="28"/>
        </w:rPr>
        <w:t xml:space="preserve"> </w:t>
      </w:r>
      <w:proofErr w:type="spellStart"/>
      <w:r>
        <w:rPr>
          <w:rFonts w:ascii="Times New Roman" w:hAnsi="Times New Roman"/>
          <w:b/>
          <w:spacing w:val="6"/>
          <w:szCs w:val="28"/>
        </w:rPr>
        <w:t>Thị</w:t>
      </w:r>
      <w:proofErr w:type="spellEnd"/>
      <w:r>
        <w:rPr>
          <w:rFonts w:ascii="Times New Roman" w:hAnsi="Times New Roman"/>
          <w:b/>
          <w:spacing w:val="6"/>
          <w:szCs w:val="28"/>
        </w:rPr>
        <w:t xml:space="preserve"> Thu                     </w:t>
      </w:r>
      <w:proofErr w:type="spellStart"/>
      <w:r>
        <w:rPr>
          <w:rFonts w:ascii="Times New Roman" w:hAnsi="Times New Roman"/>
          <w:b/>
          <w:spacing w:val="6"/>
          <w:szCs w:val="28"/>
        </w:rPr>
        <w:t>Đỗ</w:t>
      </w:r>
      <w:proofErr w:type="spellEnd"/>
      <w:r>
        <w:rPr>
          <w:rFonts w:ascii="Times New Roman" w:hAnsi="Times New Roman"/>
          <w:b/>
          <w:spacing w:val="6"/>
          <w:szCs w:val="28"/>
        </w:rPr>
        <w:t xml:space="preserve"> Trung </w:t>
      </w:r>
      <w:proofErr w:type="spellStart"/>
      <w:r>
        <w:rPr>
          <w:rFonts w:ascii="Times New Roman" w:hAnsi="Times New Roman"/>
          <w:b/>
          <w:spacing w:val="6"/>
          <w:szCs w:val="28"/>
        </w:rPr>
        <w:t>Kiên</w:t>
      </w:r>
      <w:proofErr w:type="spellEnd"/>
    </w:p>
    <w:p w:rsidR="00880ACB" w:rsidRPr="0032217D" w:rsidRDefault="00880ACB" w:rsidP="00880ACB">
      <w:pPr>
        <w:tabs>
          <w:tab w:val="num" w:pos="720"/>
          <w:tab w:val="left" w:pos="5760"/>
        </w:tabs>
        <w:spacing w:line="360" w:lineRule="exact"/>
        <w:rPr>
          <w:rFonts w:ascii="Times New Roman" w:hAnsi="Times New Roman"/>
          <w:i/>
          <w:spacing w:val="6"/>
          <w:szCs w:val="28"/>
        </w:rPr>
      </w:pPr>
    </w:p>
    <w:p w:rsidR="00880ACB" w:rsidRDefault="00880ACB" w:rsidP="00880ACB">
      <w:pPr>
        <w:ind w:firstLine="150"/>
        <w:rPr>
          <w:rFonts w:ascii="Times New Roman" w:hAnsi="Times New Roman"/>
          <w:i/>
          <w:spacing w:val="6"/>
          <w:szCs w:val="28"/>
          <w:lang w:val="pl-PL"/>
        </w:rPr>
      </w:pPr>
    </w:p>
    <w:p w:rsidR="00880ACB" w:rsidRPr="007C43F1" w:rsidRDefault="00880ACB" w:rsidP="007C43F1">
      <w:pPr>
        <w:ind w:firstLine="150"/>
        <w:rPr>
          <w:rFonts w:ascii="Times New Roman" w:hAnsi="Times New Roman"/>
          <w:i/>
          <w:spacing w:val="6"/>
          <w:szCs w:val="28"/>
          <w:lang w:val="pl-PL"/>
        </w:rPr>
      </w:pPr>
    </w:p>
    <w:p w:rsidR="003C30B4" w:rsidRPr="007C43F1" w:rsidRDefault="003C30B4">
      <w:pPr>
        <w:rPr>
          <w:szCs w:val="28"/>
          <w:lang w:val="pl-PL"/>
        </w:rPr>
      </w:pPr>
    </w:p>
    <w:sectPr w:rsidR="003C30B4" w:rsidRPr="007C43F1"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C3A"/>
    <w:multiLevelType w:val="hybridMultilevel"/>
    <w:tmpl w:val="45506CF2"/>
    <w:lvl w:ilvl="0" w:tplc="1D0499C6">
      <w:start w:val="1"/>
      <w:numFmt w:val="bullet"/>
      <w:lvlText w:val=""/>
      <w:lvlJc w:val="left"/>
      <w:pPr>
        <w:ind w:left="885" w:hanging="360"/>
      </w:pPr>
      <w:rPr>
        <w:rFonts w:ascii="Symbol" w:hAnsi="Symbol" w:hint="default"/>
        <w:sz w:val="28"/>
        <w:szCs w:val="28"/>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DA941EC"/>
    <w:multiLevelType w:val="hybridMultilevel"/>
    <w:tmpl w:val="834095E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40F95"/>
    <w:multiLevelType w:val="hybridMultilevel"/>
    <w:tmpl w:val="02D021AA"/>
    <w:lvl w:ilvl="0" w:tplc="66C8A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19F2"/>
    <w:multiLevelType w:val="hybridMultilevel"/>
    <w:tmpl w:val="31B6865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6AE7"/>
    <w:multiLevelType w:val="hybridMultilevel"/>
    <w:tmpl w:val="DF2ACA7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241DF"/>
    <w:multiLevelType w:val="hybridMultilevel"/>
    <w:tmpl w:val="34CCD5FE"/>
    <w:lvl w:ilvl="0" w:tplc="66C8A01E">
      <w:start w:val="1"/>
      <w:numFmt w:val="bullet"/>
      <w:lvlText w:val=""/>
      <w:lvlJc w:val="left"/>
      <w:pPr>
        <w:tabs>
          <w:tab w:val="num" w:pos="397"/>
        </w:tabs>
        <w:ind w:left="0" w:firstLine="0"/>
      </w:pPr>
      <w:rPr>
        <w:rFonts w:ascii="Symbol" w:hAnsi="Symbol" w:hint="default"/>
      </w:rPr>
    </w:lvl>
    <w:lvl w:ilvl="1" w:tplc="7FB610C8">
      <w:numFmt w:val="bullet"/>
      <w:lvlText w:val="-"/>
      <w:lvlJc w:val="left"/>
      <w:pPr>
        <w:ind w:left="1440" w:hanging="360"/>
      </w:pPr>
      <w:rPr>
        <w:rFonts w:ascii="Times New Roman" w:eastAsia="Times New Roman" w:hAnsi="Times New Roman" w:cs="Times New Roman" w:hint="default"/>
      </w:rPr>
    </w:lvl>
    <w:lvl w:ilvl="2" w:tplc="66C8A01E">
      <w:start w:val="1"/>
      <w:numFmt w:val="bullet"/>
      <w:lvlText w:val=""/>
      <w:lvlJc w:val="left"/>
      <w:pPr>
        <w:tabs>
          <w:tab w:val="num" w:pos="363"/>
        </w:tabs>
        <w:ind w:left="-119" w:firstLine="284"/>
      </w:pPr>
      <w:rPr>
        <w:rFonts w:ascii="Symbol" w:hAnsi="Symbol"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79118E"/>
    <w:multiLevelType w:val="hybridMultilevel"/>
    <w:tmpl w:val="EC1C76B2"/>
    <w:lvl w:ilvl="0" w:tplc="66C8A01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C4E30"/>
    <w:multiLevelType w:val="hybridMultilevel"/>
    <w:tmpl w:val="91A6F848"/>
    <w:lvl w:ilvl="0" w:tplc="7B643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F3890"/>
    <w:multiLevelType w:val="hybridMultilevel"/>
    <w:tmpl w:val="5712C5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F3EBA"/>
    <w:multiLevelType w:val="hybridMultilevel"/>
    <w:tmpl w:val="6CBCFCEC"/>
    <w:lvl w:ilvl="0" w:tplc="7B643CBE">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4A8A5BB1"/>
    <w:multiLevelType w:val="hybridMultilevel"/>
    <w:tmpl w:val="C0B68C40"/>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4AD1"/>
    <w:multiLevelType w:val="hybridMultilevel"/>
    <w:tmpl w:val="087E1DF0"/>
    <w:lvl w:ilvl="0" w:tplc="66C8A0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642F6"/>
    <w:multiLevelType w:val="hybridMultilevel"/>
    <w:tmpl w:val="14601ADA"/>
    <w:lvl w:ilvl="0" w:tplc="66C8A01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B1D83"/>
    <w:multiLevelType w:val="hybridMultilevel"/>
    <w:tmpl w:val="AFEC7EC0"/>
    <w:lvl w:ilvl="0" w:tplc="E056FB3A">
      <w:start w:val="1"/>
      <w:numFmt w:val="bullet"/>
      <w:lvlText w:val=""/>
      <w:lvlJc w:val="left"/>
      <w:pPr>
        <w:ind w:left="601"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6" w15:restartNumberingAfterBreak="0">
    <w:nsid w:val="6D4E2ACD"/>
    <w:multiLevelType w:val="hybridMultilevel"/>
    <w:tmpl w:val="AD0E7AA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F75295"/>
    <w:multiLevelType w:val="hybridMultilevel"/>
    <w:tmpl w:val="BA8E9060"/>
    <w:lvl w:ilvl="0" w:tplc="7B643CBE">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7DC421D3"/>
    <w:multiLevelType w:val="hybridMultilevel"/>
    <w:tmpl w:val="10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5"/>
  </w:num>
  <w:num w:numId="5">
    <w:abstractNumId w:val="10"/>
  </w:num>
  <w:num w:numId="6">
    <w:abstractNumId w:val="14"/>
  </w:num>
  <w:num w:numId="7">
    <w:abstractNumId w:val="18"/>
  </w:num>
  <w:num w:numId="8">
    <w:abstractNumId w:val="16"/>
  </w:num>
  <w:num w:numId="9">
    <w:abstractNumId w:val="6"/>
  </w:num>
  <w:num w:numId="10">
    <w:abstractNumId w:val="4"/>
  </w:num>
  <w:num w:numId="11">
    <w:abstractNumId w:val="15"/>
  </w:num>
  <w:num w:numId="12">
    <w:abstractNumId w:val="0"/>
  </w:num>
  <w:num w:numId="13">
    <w:abstractNumId w:val="7"/>
  </w:num>
  <w:num w:numId="14">
    <w:abstractNumId w:val="13"/>
  </w:num>
  <w:num w:numId="15">
    <w:abstractNumId w:val="17"/>
  </w:num>
  <w:num w:numId="16">
    <w:abstractNumId w:val="9"/>
  </w:num>
  <w:num w:numId="17">
    <w:abstractNumId w:val="12"/>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22466"/>
    <w:rsid w:val="00056E7F"/>
    <w:rsid w:val="000631F4"/>
    <w:rsid w:val="00083EC9"/>
    <w:rsid w:val="000F4350"/>
    <w:rsid w:val="00154D71"/>
    <w:rsid w:val="00172120"/>
    <w:rsid w:val="0032217D"/>
    <w:rsid w:val="00337588"/>
    <w:rsid w:val="00340FCD"/>
    <w:rsid w:val="00381A3B"/>
    <w:rsid w:val="00384554"/>
    <w:rsid w:val="003C30B4"/>
    <w:rsid w:val="003E145B"/>
    <w:rsid w:val="00464891"/>
    <w:rsid w:val="00480738"/>
    <w:rsid w:val="004C5DD4"/>
    <w:rsid w:val="00542301"/>
    <w:rsid w:val="0055132F"/>
    <w:rsid w:val="00583341"/>
    <w:rsid w:val="00583971"/>
    <w:rsid w:val="00623B36"/>
    <w:rsid w:val="00625017"/>
    <w:rsid w:val="00634320"/>
    <w:rsid w:val="007A1D86"/>
    <w:rsid w:val="007C43F1"/>
    <w:rsid w:val="007E5201"/>
    <w:rsid w:val="007F6159"/>
    <w:rsid w:val="00880ACB"/>
    <w:rsid w:val="00AE2F05"/>
    <w:rsid w:val="00B16F2E"/>
    <w:rsid w:val="00B23A14"/>
    <w:rsid w:val="00B6043A"/>
    <w:rsid w:val="00BD1953"/>
    <w:rsid w:val="00C46767"/>
    <w:rsid w:val="00C97961"/>
    <w:rsid w:val="00CD691B"/>
    <w:rsid w:val="00CF2FD1"/>
    <w:rsid w:val="00D14F67"/>
    <w:rsid w:val="00D200F3"/>
    <w:rsid w:val="00D51517"/>
    <w:rsid w:val="00D70347"/>
    <w:rsid w:val="00D77E71"/>
    <w:rsid w:val="00D96FA4"/>
    <w:rsid w:val="00DE0C81"/>
    <w:rsid w:val="00DE13B7"/>
    <w:rsid w:val="00DE5C85"/>
    <w:rsid w:val="00DF361A"/>
    <w:rsid w:val="00E152F8"/>
    <w:rsid w:val="00EC239F"/>
    <w:rsid w:val="00ED0A53"/>
    <w:rsid w:val="00F918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F8B2"/>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3">
    <w:name w:val="heading 3"/>
    <w:basedOn w:val="Normal"/>
    <w:next w:val="Normal"/>
    <w:link w:val="Heading3Char"/>
    <w:uiPriority w:val="9"/>
    <w:semiHidden/>
    <w:unhideWhenUsed/>
    <w:qFormat/>
    <w:rsid w:val="000F43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styleId="Revision">
    <w:name w:val="Revision"/>
    <w:hidden/>
    <w:uiPriority w:val="99"/>
    <w:semiHidden/>
    <w:rsid w:val="00464891"/>
    <w:pPr>
      <w:spacing w:after="0" w:line="240" w:lineRule="auto"/>
    </w:pPr>
    <w:rPr>
      <w:rFonts w:ascii=".VnTime" w:eastAsia="Times New Roman" w:hAnsi=".VnTime" w:cs="Times New Roman"/>
      <w:sz w:val="28"/>
      <w:szCs w:val="20"/>
      <w:lang w:eastAsia="en-US"/>
    </w:rPr>
  </w:style>
  <w:style w:type="character" w:customStyle="1" w:styleId="Heading3Char">
    <w:name w:val="Heading 3 Char"/>
    <w:basedOn w:val="DefaultParagraphFont"/>
    <w:link w:val="Heading3"/>
    <w:uiPriority w:val="9"/>
    <w:semiHidden/>
    <w:rsid w:val="000F4350"/>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8291">
      <w:bodyDiv w:val="1"/>
      <w:marLeft w:val="0"/>
      <w:marRight w:val="0"/>
      <w:marTop w:val="0"/>
      <w:marBottom w:val="0"/>
      <w:divBdr>
        <w:top w:val="none" w:sz="0" w:space="0" w:color="auto"/>
        <w:left w:val="none" w:sz="0" w:space="0" w:color="auto"/>
        <w:bottom w:val="none" w:sz="0" w:space="0" w:color="auto"/>
        <w:right w:val="none" w:sz="0" w:space="0" w:color="auto"/>
      </w:divBdr>
    </w:div>
    <w:div w:id="20237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354C-0D7A-4E7D-9FA8-D75A722E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39</cp:revision>
  <cp:lastPrinted>2016-08-11T08:01:00Z</cp:lastPrinted>
  <dcterms:created xsi:type="dcterms:W3CDTF">2016-08-08T14:45:00Z</dcterms:created>
  <dcterms:modified xsi:type="dcterms:W3CDTF">2016-08-17T07:40:00Z</dcterms:modified>
</cp:coreProperties>
</file>